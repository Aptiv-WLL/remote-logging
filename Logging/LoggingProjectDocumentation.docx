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2D0BD" w14:textId="77777777" w:rsidR="00116472" w:rsidRDefault="005D55C5">
      <w:pPr>
        <w:rPr>
          <w:rFonts w:ascii="Times New Roman" w:hAnsi="Times New Roman" w:cs="Times New Roman"/>
          <w:b/>
          <w:sz w:val="24"/>
          <w:szCs w:val="24"/>
        </w:rPr>
      </w:pPr>
      <w:r w:rsidRPr="00916515">
        <w:rPr>
          <w:rFonts w:ascii="Times New Roman" w:hAnsi="Times New Roman" w:cs="Times New Roman"/>
          <w:b/>
          <w:sz w:val="24"/>
          <w:szCs w:val="24"/>
        </w:rPr>
        <w:t>Logging Project Documentation</w:t>
      </w:r>
    </w:p>
    <w:p w14:paraId="620EA725" w14:textId="77777777" w:rsidR="007D6A48" w:rsidRPr="007D6A48" w:rsidRDefault="007D6A48">
      <w:pPr>
        <w:rPr>
          <w:rFonts w:ascii="Times New Roman" w:hAnsi="Times New Roman" w:cs="Times New Roman"/>
          <w:sz w:val="24"/>
          <w:szCs w:val="24"/>
          <w:u w:val="single"/>
        </w:rPr>
      </w:pPr>
      <w:r w:rsidRPr="007D6A48">
        <w:rPr>
          <w:rFonts w:ascii="Times New Roman" w:hAnsi="Times New Roman" w:cs="Times New Roman"/>
          <w:sz w:val="24"/>
          <w:szCs w:val="24"/>
          <w:u w:val="single"/>
        </w:rPr>
        <w:t>Purpose</w:t>
      </w:r>
    </w:p>
    <w:p w14:paraId="672F1107" w14:textId="66431FB9" w:rsidR="00793195" w:rsidRDefault="005D55C5">
      <w:pPr>
        <w:rPr>
          <w:rFonts w:ascii="Times New Roman" w:hAnsi="Times New Roman" w:cs="Times New Roman"/>
          <w:sz w:val="24"/>
          <w:szCs w:val="24"/>
        </w:rPr>
      </w:pPr>
      <w:r>
        <w:rPr>
          <w:rFonts w:ascii="Times New Roman" w:hAnsi="Times New Roman" w:cs="Times New Roman"/>
          <w:sz w:val="24"/>
          <w:szCs w:val="24"/>
        </w:rPr>
        <w:t xml:space="preserve">The purpose of the logging </w:t>
      </w:r>
      <w:r w:rsidR="00FE30D2">
        <w:rPr>
          <w:rFonts w:ascii="Times New Roman" w:hAnsi="Times New Roman" w:cs="Times New Roman"/>
          <w:sz w:val="24"/>
          <w:szCs w:val="24"/>
        </w:rPr>
        <w:t>library</w:t>
      </w:r>
      <w:r>
        <w:rPr>
          <w:rFonts w:ascii="Times New Roman" w:hAnsi="Times New Roman" w:cs="Times New Roman"/>
          <w:sz w:val="24"/>
          <w:szCs w:val="24"/>
        </w:rPr>
        <w:t xml:space="preserve"> is to</w:t>
      </w:r>
      <w:r w:rsidR="00793195">
        <w:rPr>
          <w:rFonts w:ascii="Times New Roman" w:hAnsi="Times New Roman" w:cs="Times New Roman"/>
          <w:sz w:val="24"/>
          <w:szCs w:val="24"/>
        </w:rPr>
        <w:t xml:space="preserve"> generate automatic log files that developers can us</w:t>
      </w:r>
      <w:r w:rsidR="000A1027">
        <w:rPr>
          <w:rFonts w:ascii="Times New Roman" w:hAnsi="Times New Roman" w:cs="Times New Roman"/>
          <w:sz w:val="24"/>
          <w:szCs w:val="24"/>
        </w:rPr>
        <w:t>e as a debugging tool. In cases of program crash</w:t>
      </w:r>
      <w:r w:rsidR="00AC2733">
        <w:rPr>
          <w:rFonts w:ascii="Times New Roman" w:hAnsi="Times New Roman" w:cs="Times New Roman"/>
          <w:sz w:val="24"/>
          <w:szCs w:val="24"/>
        </w:rPr>
        <w:t>es, this can be used to help pinpoint</w:t>
      </w:r>
      <w:r w:rsidR="000A1027">
        <w:rPr>
          <w:rFonts w:ascii="Times New Roman" w:hAnsi="Times New Roman" w:cs="Times New Roman"/>
          <w:sz w:val="24"/>
          <w:szCs w:val="24"/>
        </w:rPr>
        <w:t xml:space="preserve"> the </w:t>
      </w:r>
      <w:r w:rsidR="00AC2733">
        <w:rPr>
          <w:rFonts w:ascii="Times New Roman" w:hAnsi="Times New Roman" w:cs="Times New Roman"/>
          <w:sz w:val="24"/>
          <w:szCs w:val="24"/>
        </w:rPr>
        <w:t>location of an error</w:t>
      </w:r>
      <w:r w:rsidR="000A1027">
        <w:rPr>
          <w:rFonts w:ascii="Times New Roman" w:hAnsi="Times New Roman" w:cs="Times New Roman"/>
          <w:sz w:val="24"/>
          <w:szCs w:val="24"/>
        </w:rPr>
        <w:t>.</w:t>
      </w:r>
      <w:ins w:id="0" w:author="Lewis, Patrick C" w:date="2017-11-21T16:54:00Z">
        <w:del w:id="1" w:author="Tao, Lucas" w:date="2017-11-21T17:49:00Z">
          <w:r w:rsidR="00515DD9" w:rsidDel="00063363">
            <w:rPr>
              <w:rFonts w:ascii="Times New Roman" w:hAnsi="Times New Roman" w:cs="Times New Roman"/>
              <w:sz w:val="24"/>
              <w:szCs w:val="24"/>
            </w:rPr>
            <w:delText xml:space="preserve"> </w:delText>
          </w:r>
        </w:del>
      </w:ins>
      <w:ins w:id="2" w:author="Lewis, Patrick C" w:date="2017-11-21T16:55:00Z">
        <w:del w:id="3" w:author="Tao, Lucas" w:date="2017-11-21T17:49:00Z">
          <w:r w:rsidR="00515DD9" w:rsidDel="00063363">
            <w:rPr>
              <w:rFonts w:ascii="Times New Roman" w:hAnsi="Times New Roman" w:cs="Times New Roman"/>
              <w:sz w:val="24"/>
              <w:szCs w:val="24"/>
            </w:rPr>
            <w:delText>You might mention that the more calls to Log.Write()</w:delText>
          </w:r>
        </w:del>
      </w:ins>
      <w:ins w:id="4" w:author="Lewis, Patrick C" w:date="2017-11-21T16:56:00Z">
        <w:del w:id="5" w:author="Tao, Lucas" w:date="2017-11-21T17:49:00Z">
          <w:r w:rsidR="00515DD9" w:rsidDel="00063363">
            <w:rPr>
              <w:rFonts w:ascii="Times New Roman" w:hAnsi="Times New Roman" w:cs="Times New Roman"/>
              <w:sz w:val="24"/>
              <w:szCs w:val="24"/>
            </w:rPr>
            <w:delText>, the better.</w:delText>
          </w:r>
        </w:del>
      </w:ins>
    </w:p>
    <w:p w14:paraId="13AD2A8A" w14:textId="77777777" w:rsidR="00610A78" w:rsidRPr="00610A78" w:rsidRDefault="00610A78">
      <w:pPr>
        <w:rPr>
          <w:rFonts w:ascii="Times New Roman" w:hAnsi="Times New Roman" w:cs="Times New Roman"/>
          <w:sz w:val="24"/>
          <w:szCs w:val="24"/>
          <w:u w:val="single"/>
        </w:rPr>
      </w:pPr>
      <w:r w:rsidRPr="00610A78">
        <w:rPr>
          <w:rFonts w:ascii="Times New Roman" w:hAnsi="Times New Roman" w:cs="Times New Roman"/>
          <w:sz w:val="24"/>
          <w:szCs w:val="24"/>
          <w:u w:val="single"/>
        </w:rPr>
        <w:t>Methods</w:t>
      </w:r>
    </w:p>
    <w:p w14:paraId="7545A04F" w14:textId="77777777" w:rsidR="00282A39" w:rsidRDefault="0025161A">
      <w:pPr>
        <w:rPr>
          <w:rFonts w:ascii="Times New Roman" w:hAnsi="Times New Roman" w:cs="Times New Roman"/>
          <w:sz w:val="24"/>
          <w:szCs w:val="24"/>
        </w:rPr>
      </w:pPr>
      <w:r>
        <w:rPr>
          <w:rFonts w:ascii="Times New Roman" w:hAnsi="Times New Roman" w:cs="Times New Roman"/>
          <w:sz w:val="24"/>
          <w:szCs w:val="24"/>
        </w:rPr>
        <w:t>The Log</w:t>
      </w:r>
      <w:r w:rsidR="00282A39">
        <w:rPr>
          <w:rFonts w:ascii="Times New Roman" w:hAnsi="Times New Roman" w:cs="Times New Roman"/>
          <w:sz w:val="24"/>
          <w:szCs w:val="24"/>
        </w:rPr>
        <w:t>ging library can</w:t>
      </w:r>
      <w:r w:rsidR="00AD2A8A">
        <w:rPr>
          <w:rFonts w:ascii="Times New Roman" w:hAnsi="Times New Roman" w:cs="Times New Roman"/>
          <w:sz w:val="24"/>
          <w:szCs w:val="24"/>
        </w:rPr>
        <w:t xml:space="preserve"> be</w:t>
      </w:r>
      <w:r w:rsidR="00282A39">
        <w:rPr>
          <w:rFonts w:ascii="Times New Roman" w:hAnsi="Times New Roman" w:cs="Times New Roman"/>
          <w:sz w:val="24"/>
          <w:szCs w:val="24"/>
        </w:rPr>
        <w:t xml:space="preserve"> referenced via the</w:t>
      </w:r>
      <w:r>
        <w:rPr>
          <w:rFonts w:ascii="Times New Roman" w:hAnsi="Times New Roman" w:cs="Times New Roman"/>
          <w:sz w:val="24"/>
          <w:szCs w:val="24"/>
        </w:rPr>
        <w:t xml:space="preserve"> Logging.dl</w:t>
      </w:r>
      <w:r w:rsidR="00282A39">
        <w:rPr>
          <w:rFonts w:ascii="Times New Roman" w:hAnsi="Times New Roman" w:cs="Times New Roman"/>
          <w:sz w:val="24"/>
          <w:szCs w:val="24"/>
        </w:rPr>
        <w:t>l file and includes the following public</w:t>
      </w:r>
      <w:r w:rsidR="00FA5AA4">
        <w:rPr>
          <w:rFonts w:ascii="Times New Roman" w:hAnsi="Times New Roman" w:cs="Times New Roman"/>
          <w:sz w:val="24"/>
          <w:szCs w:val="24"/>
        </w:rPr>
        <w:t>, static</w:t>
      </w:r>
      <w:r w:rsidR="00282A39">
        <w:rPr>
          <w:rFonts w:ascii="Times New Roman" w:hAnsi="Times New Roman" w:cs="Times New Roman"/>
          <w:sz w:val="24"/>
          <w:szCs w:val="24"/>
        </w:rPr>
        <w:t xml:space="preserve"> methods:</w:t>
      </w:r>
    </w:p>
    <w:p w14:paraId="0B23EF0A" w14:textId="77777777" w:rsidR="00282A39" w:rsidRDefault="00282A39" w:rsidP="00282A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Save</w:t>
      </w:r>
      <w:r w:rsidR="001252C9">
        <w:rPr>
          <w:rFonts w:ascii="Times New Roman" w:hAnsi="Times New Roman" w:cs="Times New Roman"/>
          <w:sz w:val="24"/>
          <w:szCs w:val="24"/>
        </w:rPr>
        <w:t xml:space="preserve"> </w:t>
      </w:r>
      <w:r>
        <w:rPr>
          <w:rFonts w:ascii="Times New Roman" w:hAnsi="Times New Roman" w:cs="Times New Roman"/>
          <w:sz w:val="24"/>
          <w:szCs w:val="24"/>
        </w:rPr>
        <w:t>( )</w:t>
      </w:r>
    </w:p>
    <w:p w14:paraId="7C95FB51" w14:textId="77777777" w:rsidR="004D59C0" w:rsidRDefault="008A2077" w:rsidP="004D59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Saves log file under same name</w:t>
      </w:r>
      <w:r w:rsidR="000F56E2">
        <w:rPr>
          <w:rFonts w:ascii="Times New Roman" w:hAnsi="Times New Roman" w:cs="Times New Roman"/>
          <w:sz w:val="24"/>
          <w:szCs w:val="24"/>
        </w:rPr>
        <w:t xml:space="preserve"> to the currently set directory (directory that executed program by default)</w:t>
      </w:r>
      <w:r>
        <w:rPr>
          <w:rFonts w:ascii="Times New Roman" w:hAnsi="Times New Roman" w:cs="Times New Roman"/>
          <w:sz w:val="24"/>
          <w:szCs w:val="24"/>
        </w:rPr>
        <w:t>.</w:t>
      </w:r>
    </w:p>
    <w:p w14:paraId="20D74478" w14:textId="052EC5BD" w:rsidR="003A4FCC" w:rsidDel="00094604" w:rsidRDefault="003A4FCC" w:rsidP="004D59C0">
      <w:pPr>
        <w:pStyle w:val="ListParagraph"/>
        <w:numPr>
          <w:ilvl w:val="1"/>
          <w:numId w:val="1"/>
        </w:numPr>
        <w:rPr>
          <w:del w:id="6" w:author="Tao, Lucas" w:date="2017-11-21T17:48:00Z"/>
          <w:rFonts w:ascii="Times New Roman" w:hAnsi="Times New Roman" w:cs="Times New Roman"/>
          <w:sz w:val="24"/>
          <w:szCs w:val="24"/>
        </w:rPr>
      </w:pPr>
      <w:del w:id="7" w:author="Tao, Lucas" w:date="2017-11-21T17:48:00Z">
        <w:r w:rsidDel="00094604">
          <w:rPr>
            <w:rFonts w:ascii="Times New Roman" w:hAnsi="Times New Roman" w:cs="Times New Roman"/>
            <w:sz w:val="24"/>
            <w:szCs w:val="24"/>
          </w:rPr>
          <w:delText>Calls SaveAs</w:delText>
        </w:r>
      </w:del>
    </w:p>
    <w:p w14:paraId="7D6A74C0" w14:textId="77777777" w:rsidR="008A2077" w:rsidRDefault="00B130D4" w:rsidP="004D59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Used to save</w:t>
      </w:r>
      <w:r w:rsidR="008A2077">
        <w:rPr>
          <w:rFonts w:ascii="Times New Roman" w:hAnsi="Times New Roman" w:cs="Times New Roman"/>
          <w:sz w:val="24"/>
          <w:szCs w:val="24"/>
        </w:rPr>
        <w:t xml:space="preserve"> log file</w:t>
      </w:r>
      <w:r w:rsidR="00404193">
        <w:rPr>
          <w:rFonts w:ascii="Times New Roman" w:hAnsi="Times New Roman" w:cs="Times New Roman"/>
          <w:sz w:val="24"/>
          <w:szCs w:val="24"/>
        </w:rPr>
        <w:t xml:space="preserve"> under the same name but into a new folder</w:t>
      </w:r>
      <w:r w:rsidR="008A2077">
        <w:rPr>
          <w:rFonts w:ascii="Times New Roman" w:hAnsi="Times New Roman" w:cs="Times New Roman"/>
          <w:sz w:val="24"/>
          <w:szCs w:val="24"/>
        </w:rPr>
        <w:t xml:space="preserve"> after </w:t>
      </w:r>
      <w:proofErr w:type="spellStart"/>
      <w:r w:rsidR="008A2077">
        <w:rPr>
          <w:rFonts w:ascii="Times New Roman" w:hAnsi="Times New Roman" w:cs="Times New Roman"/>
          <w:sz w:val="24"/>
          <w:szCs w:val="24"/>
        </w:rPr>
        <w:t>SetLogFolder</w:t>
      </w:r>
      <w:proofErr w:type="spellEnd"/>
      <w:r w:rsidR="008A2077">
        <w:rPr>
          <w:rFonts w:ascii="Times New Roman" w:hAnsi="Times New Roman" w:cs="Times New Roman"/>
          <w:sz w:val="24"/>
          <w:szCs w:val="24"/>
        </w:rPr>
        <w:t xml:space="preserve">( ) </w:t>
      </w:r>
      <w:r w:rsidR="003904E4">
        <w:rPr>
          <w:rFonts w:ascii="Times New Roman" w:hAnsi="Times New Roman" w:cs="Times New Roman"/>
          <w:sz w:val="24"/>
          <w:szCs w:val="24"/>
        </w:rPr>
        <w:t xml:space="preserve">is </w:t>
      </w:r>
      <w:r w:rsidR="008A2077">
        <w:rPr>
          <w:rFonts w:ascii="Times New Roman" w:hAnsi="Times New Roman" w:cs="Times New Roman"/>
          <w:sz w:val="24"/>
          <w:szCs w:val="24"/>
        </w:rPr>
        <w:t>called.</w:t>
      </w:r>
    </w:p>
    <w:p w14:paraId="780DDCB0" w14:textId="4BD4BDE5" w:rsidR="005D55C5" w:rsidRDefault="00282A39" w:rsidP="00282A39">
      <w:pPr>
        <w:pStyle w:val="ListParagraph"/>
        <w:numPr>
          <w:ilvl w:val="0"/>
          <w:numId w:val="1"/>
        </w:numPr>
        <w:rPr>
          <w:rFonts w:ascii="Times New Roman" w:hAnsi="Times New Roman" w:cs="Times New Roman"/>
          <w:sz w:val="24"/>
          <w:szCs w:val="24"/>
        </w:rPr>
      </w:pPr>
      <w:commentRangeStart w:id="8"/>
      <w:proofErr w:type="spellStart"/>
      <w:r w:rsidRPr="00282A39">
        <w:rPr>
          <w:rFonts w:ascii="Times New Roman" w:hAnsi="Times New Roman" w:cs="Times New Roman"/>
          <w:sz w:val="24"/>
          <w:szCs w:val="24"/>
        </w:rPr>
        <w:t>SaveAs</w:t>
      </w:r>
      <w:proofErr w:type="spellEnd"/>
      <w:r w:rsidR="001252C9">
        <w:rPr>
          <w:rFonts w:ascii="Times New Roman" w:hAnsi="Times New Roman" w:cs="Times New Roman"/>
          <w:sz w:val="24"/>
          <w:szCs w:val="24"/>
        </w:rPr>
        <w:t xml:space="preserve"> </w:t>
      </w:r>
      <w:r w:rsidRPr="00282A39">
        <w:rPr>
          <w:rFonts w:ascii="Times New Roman" w:hAnsi="Times New Roman" w:cs="Times New Roman"/>
          <w:sz w:val="24"/>
          <w:szCs w:val="24"/>
        </w:rPr>
        <w:t>(</w:t>
      </w:r>
      <w:r>
        <w:rPr>
          <w:rFonts w:ascii="Times New Roman" w:hAnsi="Times New Roman" w:cs="Times New Roman"/>
          <w:sz w:val="24"/>
          <w:szCs w:val="24"/>
        </w:rPr>
        <w:t xml:space="preserve"> </w:t>
      </w:r>
      <w:ins w:id="9" w:author="Tao, Lucas" w:date="2017-11-30T16:51:00Z">
        <w:r w:rsidR="00C00066">
          <w:rPr>
            <w:rFonts w:ascii="Times New Roman" w:hAnsi="Times New Roman" w:cs="Times New Roman"/>
            <w:sz w:val="24"/>
            <w:szCs w:val="24"/>
          </w:rPr>
          <w:t>s</w:t>
        </w:r>
      </w:ins>
      <w:del w:id="10" w:author="Tao, Lucas" w:date="2017-11-30T16:51:00Z">
        <w:r w:rsidRPr="00282A39" w:rsidDel="00C00066">
          <w:rPr>
            <w:rFonts w:ascii="Times New Roman" w:hAnsi="Times New Roman" w:cs="Times New Roman"/>
            <w:sz w:val="24"/>
            <w:szCs w:val="24"/>
          </w:rPr>
          <w:delText>S</w:delText>
        </w:r>
      </w:del>
      <w:r w:rsidRPr="00282A39">
        <w:rPr>
          <w:rFonts w:ascii="Times New Roman" w:hAnsi="Times New Roman" w:cs="Times New Roman"/>
          <w:sz w:val="24"/>
          <w:szCs w:val="24"/>
        </w:rPr>
        <w:t>tring &lt;</w:t>
      </w:r>
      <w:proofErr w:type="spellStart"/>
      <w:r w:rsidRPr="00282A39">
        <w:rPr>
          <w:rFonts w:ascii="Times New Roman" w:hAnsi="Times New Roman" w:cs="Times New Roman"/>
          <w:sz w:val="24"/>
          <w:szCs w:val="24"/>
        </w:rPr>
        <w:t>name_of_new_file</w:t>
      </w:r>
      <w:proofErr w:type="spellEnd"/>
      <w:r>
        <w:rPr>
          <w:rFonts w:ascii="Times New Roman" w:hAnsi="Times New Roman" w:cs="Times New Roman"/>
          <w:sz w:val="24"/>
          <w:szCs w:val="24"/>
        </w:rPr>
        <w:t>&gt; )</w:t>
      </w:r>
      <w:commentRangeEnd w:id="8"/>
      <w:r w:rsidR="00515DD9">
        <w:rPr>
          <w:rStyle w:val="CommentReference"/>
        </w:rPr>
        <w:commentReference w:id="8"/>
      </w:r>
    </w:p>
    <w:p w14:paraId="161E0428" w14:textId="5AFC1209" w:rsidR="0048242F" w:rsidRDefault="0048242F" w:rsidP="00063363">
      <w:pPr>
        <w:pStyle w:val="ListParagraph"/>
        <w:numPr>
          <w:ilvl w:val="1"/>
          <w:numId w:val="1"/>
        </w:numPr>
        <w:rPr>
          <w:ins w:id="11" w:author="Tao, Lucas" w:date="2017-11-21T17:42:00Z"/>
          <w:rFonts w:ascii="Times New Roman" w:hAnsi="Times New Roman" w:cs="Times New Roman"/>
          <w:sz w:val="24"/>
          <w:szCs w:val="24"/>
        </w:rPr>
      </w:pPr>
      <w:ins w:id="12" w:author="Tao, Lucas" w:date="2017-11-21T17:39:00Z">
        <w:r>
          <w:rPr>
            <w:rFonts w:ascii="Times New Roman" w:hAnsi="Times New Roman" w:cs="Times New Roman"/>
            <w:sz w:val="24"/>
            <w:szCs w:val="24"/>
          </w:rPr>
          <w:t>Saves the current log file under a new name</w:t>
        </w:r>
      </w:ins>
      <w:ins w:id="13" w:author="Tao, Lucas" w:date="2017-11-21T17:42:00Z">
        <w:r w:rsidR="00FC5C51">
          <w:rPr>
            <w:rFonts w:ascii="Times New Roman" w:hAnsi="Times New Roman" w:cs="Times New Roman"/>
            <w:sz w:val="24"/>
            <w:szCs w:val="24"/>
          </w:rPr>
          <w:t>.</w:t>
        </w:r>
      </w:ins>
    </w:p>
    <w:p w14:paraId="134CCCEC" w14:textId="03588983" w:rsidR="00FC5C51" w:rsidRDefault="00FC5C51" w:rsidP="00063363">
      <w:pPr>
        <w:pStyle w:val="ListParagraph"/>
        <w:numPr>
          <w:ilvl w:val="1"/>
          <w:numId w:val="1"/>
        </w:numPr>
        <w:rPr>
          <w:ins w:id="14" w:author="Tao, Lucas" w:date="2017-11-30T16:51:00Z"/>
          <w:rFonts w:ascii="Times New Roman" w:hAnsi="Times New Roman" w:cs="Times New Roman"/>
          <w:sz w:val="24"/>
          <w:szCs w:val="24"/>
        </w:rPr>
      </w:pPr>
      <w:ins w:id="15" w:author="Tao, Lucas" w:date="2017-11-21T17:47:00Z">
        <w:r>
          <w:rPr>
            <w:rFonts w:ascii="Times New Roman" w:hAnsi="Times New Roman" w:cs="Times New Roman"/>
            <w:sz w:val="24"/>
            <w:szCs w:val="24"/>
          </w:rPr>
          <w:t>Does not create a new file.</w:t>
        </w:r>
      </w:ins>
    </w:p>
    <w:p w14:paraId="76A00C93" w14:textId="0A939E3B" w:rsidR="00023CBE" w:rsidRDefault="00023CBE">
      <w:pPr>
        <w:pStyle w:val="ListParagraph"/>
        <w:numPr>
          <w:ilvl w:val="0"/>
          <w:numId w:val="1"/>
        </w:numPr>
        <w:rPr>
          <w:ins w:id="16" w:author="Tao, Lucas" w:date="2017-11-30T16:51:00Z"/>
          <w:rFonts w:ascii="Times New Roman" w:hAnsi="Times New Roman" w:cs="Times New Roman"/>
          <w:sz w:val="24"/>
          <w:szCs w:val="24"/>
        </w:rPr>
        <w:pPrChange w:id="17" w:author="Tao, Lucas" w:date="2017-11-30T16:51:00Z">
          <w:pPr>
            <w:pStyle w:val="ListParagraph"/>
            <w:numPr>
              <w:ilvl w:val="1"/>
              <w:numId w:val="1"/>
            </w:numPr>
            <w:ind w:left="1440" w:hanging="360"/>
          </w:pPr>
        </w:pPrChange>
      </w:pPr>
      <w:proofErr w:type="spellStart"/>
      <w:ins w:id="18" w:author="Tao, Lucas" w:date="2017-11-30T16:51:00Z">
        <w:r>
          <w:rPr>
            <w:rFonts w:ascii="Times New Roman" w:hAnsi="Times New Roman" w:cs="Times New Roman"/>
            <w:sz w:val="24"/>
            <w:szCs w:val="24"/>
          </w:rPr>
          <w:t>ToggleTimeStamp</w:t>
        </w:r>
        <w:proofErr w:type="spellEnd"/>
        <w:r>
          <w:rPr>
            <w:rFonts w:ascii="Times New Roman" w:hAnsi="Times New Roman" w:cs="Times New Roman"/>
            <w:sz w:val="24"/>
            <w:szCs w:val="24"/>
          </w:rPr>
          <w:t xml:space="preserve"> ( bool &lt;</w:t>
        </w:r>
        <w:proofErr w:type="spellStart"/>
        <w:r>
          <w:rPr>
            <w:rFonts w:ascii="Times New Roman" w:hAnsi="Times New Roman" w:cs="Times New Roman"/>
            <w:sz w:val="24"/>
            <w:szCs w:val="24"/>
          </w:rPr>
          <w:t>time_stamp_value</w:t>
        </w:r>
        <w:proofErr w:type="spellEnd"/>
        <w:r>
          <w:rPr>
            <w:rFonts w:ascii="Times New Roman" w:hAnsi="Times New Roman" w:cs="Times New Roman"/>
            <w:sz w:val="24"/>
            <w:szCs w:val="24"/>
          </w:rPr>
          <w:t>&gt; )</w:t>
        </w:r>
      </w:ins>
    </w:p>
    <w:p w14:paraId="5C29E585" w14:textId="75F7033B" w:rsidR="00023CBE" w:rsidRDefault="000A5A42">
      <w:pPr>
        <w:pStyle w:val="ListParagraph"/>
        <w:numPr>
          <w:ilvl w:val="1"/>
          <w:numId w:val="1"/>
        </w:numPr>
        <w:rPr>
          <w:ins w:id="19" w:author="Tao, Lucas" w:date="2017-11-30T16:51:00Z"/>
          <w:rFonts w:ascii="Times New Roman" w:hAnsi="Times New Roman" w:cs="Times New Roman"/>
          <w:sz w:val="24"/>
          <w:szCs w:val="24"/>
        </w:rPr>
      </w:pPr>
      <w:ins w:id="20" w:author="Tao, Lucas" w:date="2017-11-30T16:51:00Z">
        <w:r>
          <w:rPr>
            <w:rFonts w:ascii="Times New Roman" w:hAnsi="Times New Roman" w:cs="Times New Roman"/>
            <w:sz w:val="24"/>
            <w:szCs w:val="24"/>
          </w:rPr>
          <w:t xml:space="preserve">Toggles whether or not the timestamp is included during Write and </w:t>
        </w:r>
        <w:proofErr w:type="spellStart"/>
        <w:r>
          <w:rPr>
            <w:rFonts w:ascii="Times New Roman" w:hAnsi="Times New Roman" w:cs="Times New Roman"/>
            <w:sz w:val="24"/>
            <w:szCs w:val="24"/>
          </w:rPr>
          <w:t>WriteLine</w:t>
        </w:r>
        <w:proofErr w:type="spellEnd"/>
        <w:r>
          <w:rPr>
            <w:rFonts w:ascii="Times New Roman" w:hAnsi="Times New Roman" w:cs="Times New Roman"/>
            <w:sz w:val="24"/>
            <w:szCs w:val="24"/>
          </w:rPr>
          <w:t xml:space="preserve"> calls</w:t>
        </w:r>
      </w:ins>
      <w:ins w:id="21" w:author="Tao, Lucas" w:date="2017-11-30T16:52:00Z">
        <w:r>
          <w:rPr>
            <w:rFonts w:ascii="Times New Roman" w:hAnsi="Times New Roman" w:cs="Times New Roman"/>
            <w:sz w:val="24"/>
            <w:szCs w:val="24"/>
          </w:rPr>
          <w:t>.</w:t>
        </w:r>
      </w:ins>
    </w:p>
    <w:p w14:paraId="14D2215D" w14:textId="1B1518A2" w:rsidR="006C61FE" w:rsidRPr="006C61FE" w:rsidRDefault="000A5A42">
      <w:pPr>
        <w:pStyle w:val="ListParagraph"/>
        <w:numPr>
          <w:ilvl w:val="1"/>
          <w:numId w:val="1"/>
        </w:numPr>
        <w:rPr>
          <w:ins w:id="22" w:author="Tao, Lucas" w:date="2017-11-21T17:39:00Z"/>
          <w:rFonts w:ascii="Times New Roman" w:hAnsi="Times New Roman" w:cs="Times New Roman"/>
          <w:sz w:val="24"/>
          <w:szCs w:val="24"/>
          <w:rPrChange w:id="23" w:author="Tao, Lucas" w:date="2017-11-30T16:57:00Z">
            <w:rPr>
              <w:ins w:id="24" w:author="Tao, Lucas" w:date="2017-11-21T17:39:00Z"/>
            </w:rPr>
          </w:rPrChange>
        </w:rPr>
      </w:pPr>
      <w:ins w:id="25" w:author="Tao, Lucas" w:date="2017-11-30T16:52:00Z">
        <w:r>
          <w:rPr>
            <w:rFonts w:ascii="Times New Roman" w:hAnsi="Times New Roman" w:cs="Times New Roman"/>
            <w:sz w:val="24"/>
            <w:szCs w:val="24"/>
          </w:rPr>
          <w:t>True will include the timestamp and false will exclude the timestamp.</w:t>
        </w:r>
      </w:ins>
    </w:p>
    <w:p w14:paraId="46D83E5A" w14:textId="47BD4CF6" w:rsidR="004D59C0" w:rsidDel="00DE0457" w:rsidRDefault="004D59C0" w:rsidP="004D59C0">
      <w:pPr>
        <w:pStyle w:val="ListParagraph"/>
        <w:numPr>
          <w:ilvl w:val="1"/>
          <w:numId w:val="1"/>
        </w:numPr>
        <w:rPr>
          <w:del w:id="26" w:author="Tao, Lucas" w:date="2017-11-21T17:42:00Z"/>
          <w:rFonts w:ascii="Times New Roman" w:hAnsi="Times New Roman" w:cs="Times New Roman"/>
          <w:sz w:val="24"/>
          <w:szCs w:val="24"/>
        </w:rPr>
      </w:pPr>
      <w:del w:id="27" w:author="Tao, Lucas" w:date="2017-11-21T17:42:00Z">
        <w:r w:rsidDel="00DE0457">
          <w:rPr>
            <w:rFonts w:ascii="Times New Roman" w:hAnsi="Times New Roman" w:cs="Times New Roman"/>
            <w:sz w:val="24"/>
            <w:szCs w:val="24"/>
          </w:rPr>
          <w:delText>Saves log file under new name.</w:delText>
        </w:r>
      </w:del>
    </w:p>
    <w:p w14:paraId="70DCEA9E" w14:textId="5031E262" w:rsidR="008B2027" w:rsidDel="00DE0457" w:rsidRDefault="008B2027" w:rsidP="004D59C0">
      <w:pPr>
        <w:pStyle w:val="ListParagraph"/>
        <w:numPr>
          <w:ilvl w:val="1"/>
          <w:numId w:val="1"/>
        </w:numPr>
        <w:rPr>
          <w:del w:id="28" w:author="Tao, Lucas" w:date="2017-11-21T17:42:00Z"/>
          <w:rFonts w:ascii="Times New Roman" w:hAnsi="Times New Roman" w:cs="Times New Roman"/>
          <w:sz w:val="24"/>
          <w:szCs w:val="24"/>
        </w:rPr>
      </w:pPr>
      <w:del w:id="29" w:author="Tao, Lucas" w:date="2017-11-21T17:42:00Z">
        <w:r w:rsidDel="00DE0457">
          <w:rPr>
            <w:rFonts w:ascii="Times New Roman" w:hAnsi="Times New Roman" w:cs="Times New Roman"/>
            <w:sz w:val="24"/>
            <w:szCs w:val="24"/>
          </w:rPr>
          <w:delText xml:space="preserve">Unlike the save as function for </w:delText>
        </w:r>
        <w:r w:rsidR="009F59BA" w:rsidDel="00DE0457">
          <w:rPr>
            <w:rFonts w:ascii="Times New Roman" w:hAnsi="Times New Roman" w:cs="Times New Roman"/>
            <w:sz w:val="24"/>
            <w:szCs w:val="24"/>
          </w:rPr>
          <w:delText xml:space="preserve">Microsoft </w:delText>
        </w:r>
        <w:r w:rsidDel="00DE0457">
          <w:rPr>
            <w:rFonts w:ascii="Times New Roman" w:hAnsi="Times New Roman" w:cs="Times New Roman"/>
            <w:sz w:val="24"/>
            <w:szCs w:val="24"/>
          </w:rPr>
          <w:delText>Word, SaveAs does not create a new instance of the log file. In this case, it wouldn’t make as much sense to create a new instance of the log file.</w:delText>
        </w:r>
      </w:del>
    </w:p>
    <w:p w14:paraId="6621AD20" w14:textId="1900385A" w:rsidR="003A4FCC" w:rsidDel="00DE0457" w:rsidRDefault="0033694B" w:rsidP="004D59C0">
      <w:pPr>
        <w:pStyle w:val="ListParagraph"/>
        <w:numPr>
          <w:ilvl w:val="1"/>
          <w:numId w:val="1"/>
        </w:numPr>
        <w:rPr>
          <w:del w:id="30" w:author="Tao, Lucas" w:date="2017-11-21T17:42:00Z"/>
          <w:rFonts w:ascii="Times New Roman" w:hAnsi="Times New Roman" w:cs="Times New Roman"/>
          <w:sz w:val="24"/>
          <w:szCs w:val="24"/>
        </w:rPr>
      </w:pPr>
      <w:del w:id="31" w:author="Tao, Lucas" w:date="2017-11-21T17:42:00Z">
        <w:r w:rsidDel="00DE0457">
          <w:rPr>
            <w:rFonts w:ascii="Times New Roman" w:hAnsi="Times New Roman" w:cs="Times New Roman"/>
            <w:sz w:val="24"/>
            <w:szCs w:val="24"/>
          </w:rPr>
          <w:delText xml:space="preserve">Tries to connect to a </w:delText>
        </w:r>
        <w:r w:rsidR="00FD5D5D" w:rsidDel="00DE0457">
          <w:rPr>
            <w:rFonts w:ascii="Times New Roman" w:hAnsi="Times New Roman" w:cs="Times New Roman"/>
            <w:sz w:val="24"/>
            <w:szCs w:val="24"/>
          </w:rPr>
          <w:delText>Named</w:delText>
        </w:r>
        <w:r w:rsidDel="00DE0457">
          <w:rPr>
            <w:rFonts w:ascii="Times New Roman" w:hAnsi="Times New Roman" w:cs="Times New Roman"/>
            <w:sz w:val="24"/>
            <w:szCs w:val="24"/>
          </w:rPr>
          <w:delText>PipeServerStream</w:delText>
        </w:r>
        <w:r w:rsidR="00FD5D5D" w:rsidDel="00DE0457">
          <w:rPr>
            <w:rFonts w:ascii="Times New Roman" w:hAnsi="Times New Roman" w:cs="Times New Roman"/>
            <w:sz w:val="24"/>
            <w:szCs w:val="24"/>
          </w:rPr>
          <w:delText>. If connection is made, this means there is a LoggingDisplay monitoring it.</w:delText>
        </w:r>
        <w:r w:rsidR="00D65F4E" w:rsidDel="00DE0457">
          <w:rPr>
            <w:rFonts w:ascii="Times New Roman" w:hAnsi="Times New Roman" w:cs="Times New Roman"/>
            <w:sz w:val="24"/>
            <w:szCs w:val="24"/>
          </w:rPr>
          <w:delText xml:space="preserve"> Communication between two processes is now possible.</w:delText>
        </w:r>
        <w:r w:rsidR="002A0211" w:rsidDel="00DE0457">
          <w:rPr>
            <w:rFonts w:ascii="Times New Roman" w:hAnsi="Times New Roman" w:cs="Times New Roman"/>
            <w:sz w:val="24"/>
            <w:szCs w:val="24"/>
          </w:rPr>
          <w:delText xml:space="preserve"> Used to send new file locations.</w:delText>
        </w:r>
      </w:del>
    </w:p>
    <w:p w14:paraId="34FB9D09" w14:textId="7D309518" w:rsidR="00282A39" w:rsidRDefault="00282A39" w:rsidP="00282A39">
      <w:pPr>
        <w:pStyle w:val="ListParagraph"/>
        <w:numPr>
          <w:ilvl w:val="0"/>
          <w:numId w:val="1"/>
        </w:numPr>
        <w:rPr>
          <w:rFonts w:ascii="Times New Roman" w:hAnsi="Times New Roman" w:cs="Times New Roman"/>
          <w:sz w:val="24"/>
          <w:szCs w:val="24"/>
        </w:rPr>
      </w:pPr>
      <w:commentRangeStart w:id="32"/>
      <w:proofErr w:type="spellStart"/>
      <w:r>
        <w:rPr>
          <w:rFonts w:ascii="Times New Roman" w:hAnsi="Times New Roman" w:cs="Times New Roman"/>
          <w:sz w:val="24"/>
          <w:szCs w:val="24"/>
        </w:rPr>
        <w:t>SetLogFolder</w:t>
      </w:r>
      <w:proofErr w:type="spellEnd"/>
      <w:r>
        <w:rPr>
          <w:rFonts w:ascii="Times New Roman" w:hAnsi="Times New Roman" w:cs="Times New Roman"/>
          <w:sz w:val="24"/>
          <w:szCs w:val="24"/>
        </w:rPr>
        <w:t xml:space="preserve"> (</w:t>
      </w:r>
      <w:r w:rsidR="00E147CA">
        <w:rPr>
          <w:rFonts w:ascii="Times New Roman" w:hAnsi="Times New Roman" w:cs="Times New Roman"/>
          <w:sz w:val="24"/>
          <w:szCs w:val="24"/>
        </w:rPr>
        <w:t xml:space="preserve"> </w:t>
      </w:r>
      <w:ins w:id="33" w:author="Tao, Lucas" w:date="2017-11-30T16:51:00Z">
        <w:r w:rsidR="00C00066">
          <w:rPr>
            <w:rFonts w:ascii="Times New Roman" w:hAnsi="Times New Roman" w:cs="Times New Roman"/>
            <w:sz w:val="24"/>
            <w:szCs w:val="24"/>
          </w:rPr>
          <w:t>s</w:t>
        </w:r>
      </w:ins>
      <w:del w:id="34" w:author="Tao, Lucas" w:date="2017-11-30T16:51:00Z">
        <w:r w:rsidDel="00C00066">
          <w:rPr>
            <w:rFonts w:ascii="Times New Roman" w:hAnsi="Times New Roman" w:cs="Times New Roman"/>
            <w:sz w:val="24"/>
            <w:szCs w:val="24"/>
          </w:rPr>
          <w:delText>S</w:delText>
        </w:r>
      </w:del>
      <w:r>
        <w:rPr>
          <w:rFonts w:ascii="Times New Roman" w:hAnsi="Times New Roman" w:cs="Times New Roman"/>
          <w:sz w:val="24"/>
          <w:szCs w:val="24"/>
        </w:rPr>
        <w:t>tring &lt;</w:t>
      </w:r>
      <w:proofErr w:type="spellStart"/>
      <w:r>
        <w:rPr>
          <w:rFonts w:ascii="Times New Roman" w:hAnsi="Times New Roman" w:cs="Times New Roman"/>
          <w:sz w:val="24"/>
          <w:szCs w:val="24"/>
        </w:rPr>
        <w:t>path_to_new_folder_to_save_into</w:t>
      </w:r>
      <w:proofErr w:type="spellEnd"/>
      <w:r>
        <w:rPr>
          <w:rFonts w:ascii="Times New Roman" w:hAnsi="Times New Roman" w:cs="Times New Roman"/>
          <w:sz w:val="24"/>
          <w:szCs w:val="24"/>
        </w:rPr>
        <w:t>&gt; )</w:t>
      </w:r>
    </w:p>
    <w:p w14:paraId="0306A929" w14:textId="77777777" w:rsidR="007E0AA5" w:rsidRDefault="007E0AA5" w:rsidP="007E0AA5">
      <w:pPr>
        <w:pStyle w:val="ListParagraph"/>
        <w:numPr>
          <w:ilvl w:val="1"/>
          <w:numId w:val="1"/>
        </w:numPr>
        <w:rPr>
          <w:moveTo w:id="35" w:author="Tao, Lucas" w:date="2017-11-21T17:06:00Z"/>
          <w:rFonts w:ascii="Times New Roman" w:hAnsi="Times New Roman" w:cs="Times New Roman"/>
          <w:sz w:val="24"/>
          <w:szCs w:val="24"/>
        </w:rPr>
      </w:pPr>
      <w:moveToRangeStart w:id="36" w:author="Tao, Lucas" w:date="2017-11-21T17:06:00Z" w:name="move499047320"/>
      <w:moveTo w:id="37" w:author="Tao, Lucas" w:date="2017-11-21T17:06:00Z">
        <w:r>
          <w:rPr>
            <w:rFonts w:ascii="Times New Roman" w:hAnsi="Times New Roman" w:cs="Times New Roman"/>
            <w:sz w:val="24"/>
            <w:szCs w:val="24"/>
          </w:rPr>
          <w:t>Creates a new folder and sets the folder to save files into.</w:t>
        </w:r>
      </w:moveTo>
    </w:p>
    <w:p w14:paraId="31942DC9" w14:textId="10DD048D" w:rsidR="007E0AA5" w:rsidRDefault="007E0AA5" w:rsidP="007E0AA5">
      <w:pPr>
        <w:pStyle w:val="ListParagraph"/>
        <w:numPr>
          <w:ilvl w:val="1"/>
          <w:numId w:val="1"/>
        </w:numPr>
        <w:rPr>
          <w:ins w:id="38" w:author="Tao, Lucas" w:date="2017-12-05T15:36:00Z"/>
          <w:rFonts w:ascii="Times New Roman" w:hAnsi="Times New Roman" w:cs="Times New Roman"/>
          <w:sz w:val="24"/>
          <w:szCs w:val="24"/>
        </w:rPr>
      </w:pPr>
      <w:moveTo w:id="39" w:author="Tao, Lucas" w:date="2017-11-21T17:06:00Z">
        <w:r>
          <w:rPr>
            <w:rFonts w:ascii="Times New Roman" w:hAnsi="Times New Roman" w:cs="Times New Roman"/>
            <w:sz w:val="24"/>
            <w:szCs w:val="24"/>
          </w:rPr>
          <w:t>If directory already exists, simply sets that directory to the new folder to save files into.</w:t>
        </w:r>
      </w:moveTo>
    </w:p>
    <w:p w14:paraId="60B67496" w14:textId="3448696B" w:rsidR="00D56A6D" w:rsidRDefault="00D56A6D" w:rsidP="00D56A6D">
      <w:pPr>
        <w:pStyle w:val="ListParagraph"/>
        <w:numPr>
          <w:ilvl w:val="0"/>
          <w:numId w:val="1"/>
        </w:numPr>
        <w:rPr>
          <w:ins w:id="40" w:author="Tao, Lucas" w:date="2017-12-05T15:36:00Z"/>
          <w:rFonts w:ascii="Times New Roman" w:hAnsi="Times New Roman" w:cs="Times New Roman"/>
          <w:sz w:val="24"/>
          <w:szCs w:val="24"/>
        </w:rPr>
      </w:pPr>
      <w:ins w:id="41" w:author="Tao, Lucas" w:date="2017-12-05T15:36:00Z">
        <w:r>
          <w:rPr>
            <w:rFonts w:ascii="Times New Roman" w:hAnsi="Times New Roman" w:cs="Times New Roman"/>
            <w:sz w:val="24"/>
            <w:szCs w:val="24"/>
          </w:rPr>
          <w:t>Write (</w:t>
        </w:r>
        <w:r w:rsidR="005C207C">
          <w:rPr>
            <w:rFonts w:ascii="Times New Roman" w:hAnsi="Times New Roman" w:cs="Times New Roman"/>
            <w:sz w:val="24"/>
            <w:szCs w:val="24"/>
          </w:rPr>
          <w:t>char &lt;value&gt;</w:t>
        </w:r>
        <w:r>
          <w:rPr>
            <w:rFonts w:ascii="Times New Roman" w:hAnsi="Times New Roman" w:cs="Times New Roman"/>
            <w:sz w:val="24"/>
            <w:szCs w:val="24"/>
          </w:rPr>
          <w:t>)</w:t>
        </w:r>
      </w:ins>
    </w:p>
    <w:p w14:paraId="59010E74" w14:textId="56ED1222" w:rsidR="005C207C" w:rsidRDefault="005C207C" w:rsidP="005C207C">
      <w:pPr>
        <w:pStyle w:val="ListParagraph"/>
        <w:numPr>
          <w:ilvl w:val="1"/>
          <w:numId w:val="1"/>
        </w:numPr>
        <w:rPr>
          <w:ins w:id="42" w:author="Tao, Lucas" w:date="2017-12-05T17:08:00Z"/>
          <w:rFonts w:ascii="Times New Roman" w:hAnsi="Times New Roman" w:cs="Times New Roman"/>
          <w:sz w:val="24"/>
          <w:szCs w:val="24"/>
        </w:rPr>
        <w:pPrChange w:id="43" w:author="Tao, Lucas" w:date="2017-12-05T15:36:00Z">
          <w:pPr>
            <w:pStyle w:val="ListParagraph"/>
            <w:numPr>
              <w:numId w:val="1"/>
            </w:numPr>
            <w:ind w:hanging="360"/>
          </w:pPr>
        </w:pPrChange>
      </w:pPr>
      <w:ins w:id="44" w:author="Tao, Lucas" w:date="2017-12-05T15:36:00Z">
        <w:r>
          <w:rPr>
            <w:rFonts w:ascii="Times New Roman" w:hAnsi="Times New Roman" w:cs="Times New Roman"/>
            <w:sz w:val="24"/>
            <w:szCs w:val="24"/>
          </w:rPr>
          <w:t>Writes specified Unicode character value to log file.</w:t>
        </w:r>
      </w:ins>
    </w:p>
    <w:p w14:paraId="51BB1566" w14:textId="77777777" w:rsidR="00F65ADA" w:rsidRDefault="00F65ADA" w:rsidP="00F65ADA">
      <w:pPr>
        <w:pStyle w:val="ListParagraph"/>
        <w:numPr>
          <w:ilvl w:val="1"/>
          <w:numId w:val="1"/>
        </w:numPr>
        <w:rPr>
          <w:ins w:id="45" w:author="Tao, Lucas" w:date="2017-12-05T17:08:00Z"/>
          <w:rFonts w:ascii="Times New Roman" w:hAnsi="Times New Roman" w:cs="Times New Roman"/>
          <w:sz w:val="24"/>
          <w:szCs w:val="24"/>
        </w:rPr>
      </w:pPr>
      <w:ins w:id="46" w:author="Tao, Lucas" w:date="2017-12-05T17:08:00Z">
        <w:r>
          <w:rPr>
            <w:rFonts w:ascii="Times New Roman" w:hAnsi="Times New Roman" w:cs="Times New Roman"/>
            <w:sz w:val="24"/>
            <w:szCs w:val="24"/>
          </w:rPr>
          <w:t xml:space="preserve">Inclusion of a timestamp can be toggled using the </w:t>
        </w:r>
        <w:proofErr w:type="spellStart"/>
        <w:r>
          <w:rPr>
            <w:rFonts w:ascii="Times New Roman" w:hAnsi="Times New Roman" w:cs="Times New Roman"/>
            <w:sz w:val="24"/>
            <w:szCs w:val="24"/>
          </w:rPr>
          <w:t>ToggleTimeStamp</w:t>
        </w:r>
        <w:proofErr w:type="spellEnd"/>
        <w:r>
          <w:rPr>
            <w:rFonts w:ascii="Times New Roman" w:hAnsi="Times New Roman" w:cs="Times New Roman"/>
            <w:sz w:val="24"/>
            <w:szCs w:val="24"/>
          </w:rPr>
          <w:t xml:space="preserve"> function. If not toggled, timestamp is default set to true.</w:t>
        </w:r>
      </w:ins>
    </w:p>
    <w:p w14:paraId="5FDD8EC5" w14:textId="62C38CC2" w:rsidR="00F65ADA" w:rsidRDefault="00EA391D" w:rsidP="005C207C">
      <w:pPr>
        <w:pStyle w:val="ListParagraph"/>
        <w:numPr>
          <w:ilvl w:val="1"/>
          <w:numId w:val="1"/>
        </w:numPr>
        <w:rPr>
          <w:ins w:id="47" w:author="Tao, Lucas" w:date="2017-12-05T15:36:00Z"/>
          <w:rFonts w:ascii="Times New Roman" w:hAnsi="Times New Roman" w:cs="Times New Roman"/>
          <w:sz w:val="24"/>
          <w:szCs w:val="24"/>
        </w:rPr>
        <w:pPrChange w:id="48" w:author="Tao, Lucas" w:date="2017-12-05T15:36:00Z">
          <w:pPr>
            <w:pStyle w:val="ListParagraph"/>
            <w:numPr>
              <w:numId w:val="1"/>
            </w:numPr>
            <w:ind w:hanging="360"/>
          </w:pPr>
        </w:pPrChange>
      </w:pPr>
      <w:ins w:id="49" w:author="Tao, Lucas" w:date="2017-12-05T17:08:00Z">
        <w:r>
          <w:rPr>
            <w:rFonts w:ascii="Times New Roman" w:hAnsi="Times New Roman" w:cs="Times New Roman"/>
            <w:sz w:val="24"/>
            <w:szCs w:val="24"/>
          </w:rPr>
          <w:t>Applies to all Write() functions.</w:t>
        </w:r>
      </w:ins>
    </w:p>
    <w:p w14:paraId="0A044422" w14:textId="02646C6E" w:rsidR="00D56A6D" w:rsidRDefault="00DA3AAE" w:rsidP="00D56A6D">
      <w:pPr>
        <w:pStyle w:val="ListParagraph"/>
        <w:numPr>
          <w:ilvl w:val="0"/>
          <w:numId w:val="1"/>
        </w:numPr>
        <w:rPr>
          <w:ins w:id="50" w:author="Tao, Lucas" w:date="2017-12-05T15:36:00Z"/>
          <w:rFonts w:ascii="Times New Roman" w:hAnsi="Times New Roman" w:cs="Times New Roman"/>
          <w:sz w:val="24"/>
          <w:szCs w:val="24"/>
        </w:rPr>
        <w:pPrChange w:id="51" w:author="Tao, Lucas" w:date="2017-12-05T15:36:00Z">
          <w:pPr>
            <w:pStyle w:val="ListParagraph"/>
            <w:numPr>
              <w:ilvl w:val="1"/>
              <w:numId w:val="1"/>
            </w:numPr>
            <w:ind w:left="1440" w:hanging="360"/>
          </w:pPr>
        </w:pPrChange>
      </w:pPr>
      <w:ins w:id="52" w:author="Tao, Lucas" w:date="2017-12-05T15:36:00Z">
        <w:r>
          <w:rPr>
            <w:rFonts w:ascii="Times New Roman" w:hAnsi="Times New Roman" w:cs="Times New Roman"/>
            <w:sz w:val="24"/>
            <w:szCs w:val="24"/>
          </w:rPr>
          <w:t>Write (char[] &lt;buffer&gt;)</w:t>
        </w:r>
      </w:ins>
    </w:p>
    <w:p w14:paraId="61A06BA9" w14:textId="237B2D62" w:rsidR="00DA3AAE" w:rsidRDefault="00DA3AAE" w:rsidP="00DA3AAE">
      <w:pPr>
        <w:pStyle w:val="ListParagraph"/>
        <w:numPr>
          <w:ilvl w:val="1"/>
          <w:numId w:val="1"/>
        </w:numPr>
        <w:rPr>
          <w:ins w:id="53" w:author="Tao, Lucas" w:date="2017-12-05T15:37:00Z"/>
          <w:rFonts w:ascii="Times New Roman" w:hAnsi="Times New Roman" w:cs="Times New Roman"/>
          <w:sz w:val="24"/>
          <w:szCs w:val="24"/>
        </w:rPr>
        <w:pPrChange w:id="54" w:author="Tao, Lucas" w:date="2017-12-05T15:36:00Z">
          <w:pPr>
            <w:pStyle w:val="ListParagraph"/>
            <w:numPr>
              <w:ilvl w:val="1"/>
              <w:numId w:val="1"/>
            </w:numPr>
            <w:ind w:left="1440" w:hanging="360"/>
          </w:pPr>
        </w:pPrChange>
      </w:pPr>
      <w:ins w:id="55" w:author="Tao, Lucas" w:date="2017-12-05T15:37:00Z">
        <w:r>
          <w:rPr>
            <w:rFonts w:ascii="Times New Roman" w:hAnsi="Times New Roman" w:cs="Times New Roman"/>
            <w:sz w:val="24"/>
            <w:szCs w:val="24"/>
          </w:rPr>
          <w:t>Writes specified array of Unicode characters to log file.</w:t>
        </w:r>
      </w:ins>
    </w:p>
    <w:p w14:paraId="4788DB19" w14:textId="1B194448" w:rsidR="00DA3AAE" w:rsidRDefault="00DA3AAE" w:rsidP="00DA3AAE">
      <w:pPr>
        <w:pStyle w:val="ListParagraph"/>
        <w:numPr>
          <w:ilvl w:val="0"/>
          <w:numId w:val="1"/>
        </w:numPr>
        <w:rPr>
          <w:ins w:id="56" w:author="Tao, Lucas" w:date="2017-12-05T15:37:00Z"/>
          <w:rFonts w:ascii="Times New Roman" w:hAnsi="Times New Roman" w:cs="Times New Roman"/>
          <w:sz w:val="24"/>
          <w:szCs w:val="24"/>
        </w:rPr>
        <w:pPrChange w:id="57" w:author="Tao, Lucas" w:date="2017-12-05T15:37:00Z">
          <w:pPr>
            <w:pStyle w:val="ListParagraph"/>
            <w:numPr>
              <w:ilvl w:val="1"/>
              <w:numId w:val="1"/>
            </w:numPr>
            <w:ind w:left="1440" w:hanging="360"/>
          </w:pPr>
        </w:pPrChange>
      </w:pPr>
      <w:ins w:id="58" w:author="Tao, Lucas" w:date="2017-12-05T15:37:00Z">
        <w:r>
          <w:rPr>
            <w:rFonts w:ascii="Times New Roman" w:hAnsi="Times New Roman" w:cs="Times New Roman"/>
            <w:sz w:val="24"/>
            <w:szCs w:val="24"/>
          </w:rPr>
          <w:t>Write (decimal &lt;value&gt;)</w:t>
        </w:r>
      </w:ins>
    </w:p>
    <w:p w14:paraId="335D35AE" w14:textId="0E842484" w:rsidR="00DA3AAE" w:rsidRDefault="00DA3AAE" w:rsidP="00DA3AAE">
      <w:pPr>
        <w:pStyle w:val="ListParagraph"/>
        <w:numPr>
          <w:ilvl w:val="1"/>
          <w:numId w:val="1"/>
        </w:numPr>
        <w:rPr>
          <w:ins w:id="59" w:author="Tao, Lucas" w:date="2017-12-05T15:37:00Z"/>
          <w:rFonts w:ascii="Times New Roman" w:hAnsi="Times New Roman" w:cs="Times New Roman"/>
          <w:sz w:val="24"/>
          <w:szCs w:val="24"/>
        </w:rPr>
        <w:pPrChange w:id="60" w:author="Tao, Lucas" w:date="2017-12-05T15:37:00Z">
          <w:pPr>
            <w:pStyle w:val="ListParagraph"/>
            <w:numPr>
              <w:ilvl w:val="1"/>
              <w:numId w:val="1"/>
            </w:numPr>
            <w:ind w:left="1440" w:hanging="360"/>
          </w:pPr>
        </w:pPrChange>
      </w:pPr>
      <w:ins w:id="61" w:author="Tao, Lucas" w:date="2017-12-05T15:37:00Z">
        <w:r>
          <w:rPr>
            <w:rFonts w:ascii="Times New Roman" w:hAnsi="Times New Roman" w:cs="Times New Roman"/>
            <w:sz w:val="24"/>
            <w:szCs w:val="24"/>
          </w:rPr>
          <w:t xml:space="preserve">Writes text representation of the specified </w:t>
        </w:r>
        <w:proofErr w:type="spellStart"/>
        <w:r>
          <w:rPr>
            <w:rFonts w:ascii="Times New Roman" w:hAnsi="Times New Roman" w:cs="Times New Roman"/>
            <w:sz w:val="24"/>
            <w:szCs w:val="24"/>
          </w:rPr>
          <w:t>System.Decimal</w:t>
        </w:r>
        <w:proofErr w:type="spellEnd"/>
        <w:r>
          <w:rPr>
            <w:rFonts w:ascii="Times New Roman" w:hAnsi="Times New Roman" w:cs="Times New Roman"/>
            <w:sz w:val="24"/>
            <w:szCs w:val="24"/>
          </w:rPr>
          <w:t xml:space="preserve"> value to log file.</w:t>
        </w:r>
      </w:ins>
    </w:p>
    <w:p w14:paraId="7E799A97" w14:textId="4BC707FE" w:rsidR="00DA3AAE" w:rsidRDefault="00DA3AAE" w:rsidP="00DA3AAE">
      <w:pPr>
        <w:pStyle w:val="ListParagraph"/>
        <w:numPr>
          <w:ilvl w:val="0"/>
          <w:numId w:val="1"/>
        </w:numPr>
        <w:rPr>
          <w:ins w:id="62" w:author="Tao, Lucas" w:date="2017-12-05T15:37:00Z"/>
          <w:rFonts w:ascii="Times New Roman" w:hAnsi="Times New Roman" w:cs="Times New Roman"/>
          <w:sz w:val="24"/>
          <w:szCs w:val="24"/>
        </w:rPr>
        <w:pPrChange w:id="63" w:author="Tao, Lucas" w:date="2017-12-05T15:37:00Z">
          <w:pPr>
            <w:pStyle w:val="ListParagraph"/>
            <w:numPr>
              <w:ilvl w:val="1"/>
              <w:numId w:val="1"/>
            </w:numPr>
            <w:ind w:left="1440" w:hanging="360"/>
          </w:pPr>
        </w:pPrChange>
      </w:pPr>
      <w:ins w:id="64" w:author="Tao, Lucas" w:date="2017-12-05T15:37:00Z">
        <w:r>
          <w:rPr>
            <w:rFonts w:ascii="Times New Roman" w:hAnsi="Times New Roman" w:cs="Times New Roman"/>
            <w:sz w:val="24"/>
            <w:szCs w:val="24"/>
          </w:rPr>
          <w:t>Write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ins>
      <w:ins w:id="65" w:author="Tao, Lucas" w:date="2017-12-05T15:39:00Z">
        <w:r>
          <w:rPr>
            <w:rFonts w:ascii="Times New Roman" w:hAnsi="Times New Roman" w:cs="Times New Roman"/>
            <w:sz w:val="24"/>
            <w:szCs w:val="24"/>
          </w:rPr>
          <w:t>&lt;</w:t>
        </w:r>
      </w:ins>
      <w:ins w:id="66" w:author="Tao, Lucas" w:date="2017-12-05T15:37:00Z">
        <w:r>
          <w:rPr>
            <w:rFonts w:ascii="Times New Roman" w:hAnsi="Times New Roman" w:cs="Times New Roman"/>
            <w:sz w:val="24"/>
            <w:szCs w:val="24"/>
          </w:rPr>
          <w:t>value</w:t>
        </w:r>
      </w:ins>
      <w:ins w:id="67" w:author="Tao, Lucas" w:date="2017-12-05T15:39:00Z">
        <w:r>
          <w:rPr>
            <w:rFonts w:ascii="Times New Roman" w:hAnsi="Times New Roman" w:cs="Times New Roman"/>
            <w:sz w:val="24"/>
            <w:szCs w:val="24"/>
          </w:rPr>
          <w:t>&gt;</w:t>
        </w:r>
      </w:ins>
      <w:ins w:id="68" w:author="Tao, Lucas" w:date="2017-12-05T15:37:00Z">
        <w:r>
          <w:rPr>
            <w:rFonts w:ascii="Times New Roman" w:hAnsi="Times New Roman" w:cs="Times New Roman"/>
            <w:sz w:val="24"/>
            <w:szCs w:val="24"/>
          </w:rPr>
          <w:t>)</w:t>
        </w:r>
      </w:ins>
    </w:p>
    <w:p w14:paraId="2AECD14C" w14:textId="504F77A8" w:rsidR="00DA3AAE" w:rsidRDefault="00DA3AAE" w:rsidP="00DA3AAE">
      <w:pPr>
        <w:pStyle w:val="ListParagraph"/>
        <w:numPr>
          <w:ilvl w:val="1"/>
          <w:numId w:val="1"/>
        </w:numPr>
        <w:rPr>
          <w:ins w:id="69" w:author="Tao, Lucas" w:date="2017-12-05T15:38:00Z"/>
          <w:rFonts w:ascii="Times New Roman" w:hAnsi="Times New Roman" w:cs="Times New Roman"/>
          <w:sz w:val="24"/>
          <w:szCs w:val="24"/>
        </w:rPr>
        <w:pPrChange w:id="70" w:author="Tao, Lucas" w:date="2017-12-05T15:37:00Z">
          <w:pPr>
            <w:pStyle w:val="ListParagraph"/>
            <w:numPr>
              <w:ilvl w:val="1"/>
              <w:numId w:val="1"/>
            </w:numPr>
            <w:ind w:left="1440" w:hanging="360"/>
          </w:pPr>
        </w:pPrChange>
      </w:pPr>
      <w:ins w:id="71" w:author="Tao, Lucas" w:date="2017-12-05T15:37:00Z">
        <w:r>
          <w:rPr>
            <w:rFonts w:ascii="Times New Roman" w:hAnsi="Times New Roman" w:cs="Times New Roman"/>
            <w:sz w:val="24"/>
            <w:szCs w:val="24"/>
          </w:rPr>
          <w:t xml:space="preserve">Writes the text representation of the specified </w:t>
        </w:r>
      </w:ins>
      <w:ins w:id="72" w:author="Tao, Lucas" w:date="2017-12-05T15:38:00Z">
        <w:r>
          <w:rPr>
            <w:rFonts w:ascii="Times New Roman" w:hAnsi="Times New Roman" w:cs="Times New Roman"/>
            <w:sz w:val="24"/>
            <w:szCs w:val="24"/>
          </w:rPr>
          <w:t>32-bit signed integer value to the log file.</w:t>
        </w:r>
      </w:ins>
    </w:p>
    <w:p w14:paraId="13AE5A73" w14:textId="35D53306" w:rsidR="00DA3AAE" w:rsidRDefault="00DA3AAE" w:rsidP="00DA3AAE">
      <w:pPr>
        <w:pStyle w:val="ListParagraph"/>
        <w:numPr>
          <w:ilvl w:val="0"/>
          <w:numId w:val="1"/>
        </w:numPr>
        <w:rPr>
          <w:ins w:id="73" w:author="Tao, Lucas" w:date="2017-12-05T15:38:00Z"/>
          <w:rFonts w:ascii="Times New Roman" w:hAnsi="Times New Roman" w:cs="Times New Roman"/>
          <w:sz w:val="24"/>
          <w:szCs w:val="24"/>
        </w:rPr>
        <w:pPrChange w:id="74" w:author="Tao, Lucas" w:date="2017-12-05T15:38:00Z">
          <w:pPr>
            <w:pStyle w:val="ListParagraph"/>
            <w:numPr>
              <w:ilvl w:val="1"/>
              <w:numId w:val="1"/>
            </w:numPr>
            <w:ind w:left="1440" w:hanging="360"/>
          </w:pPr>
        </w:pPrChange>
      </w:pPr>
      <w:ins w:id="75" w:author="Tao, Lucas" w:date="2017-12-05T15:38:00Z">
        <w:r>
          <w:rPr>
            <w:rFonts w:ascii="Times New Roman" w:hAnsi="Times New Roman" w:cs="Times New Roman"/>
            <w:sz w:val="24"/>
            <w:szCs w:val="24"/>
          </w:rPr>
          <w:t xml:space="preserve">Write (long </w:t>
        </w:r>
      </w:ins>
      <w:ins w:id="76" w:author="Tao, Lucas" w:date="2017-12-05T15:39:00Z">
        <w:r>
          <w:rPr>
            <w:rFonts w:ascii="Times New Roman" w:hAnsi="Times New Roman" w:cs="Times New Roman"/>
            <w:sz w:val="24"/>
            <w:szCs w:val="24"/>
          </w:rPr>
          <w:t>&lt;</w:t>
        </w:r>
      </w:ins>
      <w:ins w:id="77" w:author="Tao, Lucas" w:date="2017-12-05T15:38:00Z">
        <w:r>
          <w:rPr>
            <w:rFonts w:ascii="Times New Roman" w:hAnsi="Times New Roman" w:cs="Times New Roman"/>
            <w:sz w:val="24"/>
            <w:szCs w:val="24"/>
          </w:rPr>
          <w:t>value</w:t>
        </w:r>
      </w:ins>
      <w:ins w:id="78" w:author="Tao, Lucas" w:date="2017-12-05T15:39:00Z">
        <w:r>
          <w:rPr>
            <w:rFonts w:ascii="Times New Roman" w:hAnsi="Times New Roman" w:cs="Times New Roman"/>
            <w:sz w:val="24"/>
            <w:szCs w:val="24"/>
          </w:rPr>
          <w:t>&gt;</w:t>
        </w:r>
      </w:ins>
      <w:ins w:id="79" w:author="Tao, Lucas" w:date="2017-12-05T15:38:00Z">
        <w:r>
          <w:rPr>
            <w:rFonts w:ascii="Times New Roman" w:hAnsi="Times New Roman" w:cs="Times New Roman"/>
            <w:sz w:val="24"/>
            <w:szCs w:val="24"/>
          </w:rPr>
          <w:t>)</w:t>
        </w:r>
      </w:ins>
    </w:p>
    <w:p w14:paraId="1C35CD7D" w14:textId="63A9A9C4" w:rsidR="00DA3AAE" w:rsidRDefault="00DA3AAE" w:rsidP="00DA3AAE">
      <w:pPr>
        <w:pStyle w:val="ListParagraph"/>
        <w:numPr>
          <w:ilvl w:val="1"/>
          <w:numId w:val="1"/>
        </w:numPr>
        <w:rPr>
          <w:ins w:id="80" w:author="Tao, Lucas" w:date="2017-12-05T15:38:00Z"/>
          <w:rFonts w:ascii="Times New Roman" w:hAnsi="Times New Roman" w:cs="Times New Roman"/>
          <w:sz w:val="24"/>
          <w:szCs w:val="24"/>
        </w:rPr>
        <w:pPrChange w:id="81" w:author="Tao, Lucas" w:date="2017-12-05T15:38:00Z">
          <w:pPr>
            <w:pStyle w:val="ListParagraph"/>
            <w:numPr>
              <w:ilvl w:val="1"/>
              <w:numId w:val="1"/>
            </w:numPr>
            <w:ind w:left="1440" w:hanging="360"/>
          </w:pPr>
        </w:pPrChange>
      </w:pPr>
      <w:ins w:id="82" w:author="Tao, Lucas" w:date="2017-12-05T15:38:00Z">
        <w:r>
          <w:rPr>
            <w:rFonts w:ascii="Times New Roman" w:hAnsi="Times New Roman" w:cs="Times New Roman"/>
            <w:sz w:val="24"/>
            <w:szCs w:val="24"/>
          </w:rPr>
          <w:t>Writes the text representation of the specified 64-bit signed integer to the log file.</w:t>
        </w:r>
      </w:ins>
    </w:p>
    <w:p w14:paraId="7EE2A2E9" w14:textId="3105C316" w:rsidR="00DA3AAE" w:rsidRDefault="00DA3AAE" w:rsidP="00DA3AAE">
      <w:pPr>
        <w:pStyle w:val="ListParagraph"/>
        <w:numPr>
          <w:ilvl w:val="0"/>
          <w:numId w:val="1"/>
        </w:numPr>
        <w:rPr>
          <w:ins w:id="83" w:author="Tao, Lucas" w:date="2017-12-05T15:38:00Z"/>
          <w:rFonts w:ascii="Times New Roman" w:hAnsi="Times New Roman" w:cs="Times New Roman"/>
          <w:sz w:val="24"/>
          <w:szCs w:val="24"/>
        </w:rPr>
        <w:pPrChange w:id="84" w:author="Tao, Lucas" w:date="2017-12-05T15:38:00Z">
          <w:pPr>
            <w:pStyle w:val="ListParagraph"/>
            <w:numPr>
              <w:ilvl w:val="1"/>
              <w:numId w:val="1"/>
            </w:numPr>
            <w:ind w:left="1440" w:hanging="360"/>
          </w:pPr>
        </w:pPrChange>
      </w:pPr>
      <w:ins w:id="85" w:author="Tao, Lucas" w:date="2017-12-05T15:38:00Z">
        <w:r>
          <w:rPr>
            <w:rFonts w:ascii="Times New Roman" w:hAnsi="Times New Roman" w:cs="Times New Roman"/>
            <w:sz w:val="24"/>
            <w:szCs w:val="24"/>
          </w:rPr>
          <w:t xml:space="preserve">Write (object </w:t>
        </w:r>
      </w:ins>
      <w:ins w:id="86" w:author="Tao, Lucas" w:date="2017-12-05T15:39:00Z">
        <w:r>
          <w:rPr>
            <w:rFonts w:ascii="Times New Roman" w:hAnsi="Times New Roman" w:cs="Times New Roman"/>
            <w:sz w:val="24"/>
            <w:szCs w:val="24"/>
          </w:rPr>
          <w:t>&lt;</w:t>
        </w:r>
      </w:ins>
      <w:ins w:id="87" w:author="Tao, Lucas" w:date="2017-12-05T15:38:00Z">
        <w:r>
          <w:rPr>
            <w:rFonts w:ascii="Times New Roman" w:hAnsi="Times New Roman" w:cs="Times New Roman"/>
            <w:sz w:val="24"/>
            <w:szCs w:val="24"/>
          </w:rPr>
          <w:t>value</w:t>
        </w:r>
      </w:ins>
      <w:ins w:id="88" w:author="Tao, Lucas" w:date="2017-12-05T15:39:00Z">
        <w:r>
          <w:rPr>
            <w:rFonts w:ascii="Times New Roman" w:hAnsi="Times New Roman" w:cs="Times New Roman"/>
            <w:sz w:val="24"/>
            <w:szCs w:val="24"/>
          </w:rPr>
          <w:t>&gt;</w:t>
        </w:r>
      </w:ins>
      <w:ins w:id="89" w:author="Tao, Lucas" w:date="2017-12-05T15:38:00Z">
        <w:r>
          <w:rPr>
            <w:rFonts w:ascii="Times New Roman" w:hAnsi="Times New Roman" w:cs="Times New Roman"/>
            <w:sz w:val="24"/>
            <w:szCs w:val="24"/>
          </w:rPr>
          <w:t>)</w:t>
        </w:r>
      </w:ins>
    </w:p>
    <w:p w14:paraId="5E32A9F0" w14:textId="4713CD69" w:rsidR="00DA3AAE" w:rsidRDefault="00DA3AAE" w:rsidP="00DA3AAE">
      <w:pPr>
        <w:pStyle w:val="ListParagraph"/>
        <w:numPr>
          <w:ilvl w:val="1"/>
          <w:numId w:val="1"/>
        </w:numPr>
        <w:rPr>
          <w:ins w:id="90" w:author="Tao, Lucas" w:date="2017-12-05T15:38:00Z"/>
          <w:rFonts w:ascii="Times New Roman" w:hAnsi="Times New Roman" w:cs="Times New Roman"/>
          <w:sz w:val="24"/>
          <w:szCs w:val="24"/>
        </w:rPr>
        <w:pPrChange w:id="91" w:author="Tao, Lucas" w:date="2017-12-05T15:38:00Z">
          <w:pPr>
            <w:pStyle w:val="ListParagraph"/>
            <w:numPr>
              <w:ilvl w:val="1"/>
              <w:numId w:val="1"/>
            </w:numPr>
            <w:ind w:left="1440" w:hanging="360"/>
          </w:pPr>
        </w:pPrChange>
      </w:pPr>
      <w:ins w:id="92" w:author="Tao, Lucas" w:date="2017-12-05T15:38:00Z">
        <w:r>
          <w:rPr>
            <w:rFonts w:ascii="Times New Roman" w:hAnsi="Times New Roman" w:cs="Times New Roman"/>
            <w:sz w:val="24"/>
            <w:szCs w:val="24"/>
          </w:rPr>
          <w:t>Writes the text representation of the specified object to the log file.</w:t>
        </w:r>
      </w:ins>
    </w:p>
    <w:p w14:paraId="5DBC22FD" w14:textId="0DF48C5C" w:rsidR="00DA3AAE" w:rsidRDefault="00DA3AAE" w:rsidP="00DA3AAE">
      <w:pPr>
        <w:pStyle w:val="ListParagraph"/>
        <w:numPr>
          <w:ilvl w:val="0"/>
          <w:numId w:val="1"/>
        </w:numPr>
        <w:rPr>
          <w:ins w:id="93" w:author="Tao, Lucas" w:date="2017-12-05T15:39:00Z"/>
          <w:rFonts w:ascii="Times New Roman" w:hAnsi="Times New Roman" w:cs="Times New Roman"/>
          <w:sz w:val="24"/>
          <w:szCs w:val="24"/>
        </w:rPr>
        <w:pPrChange w:id="94" w:author="Tao, Lucas" w:date="2017-12-05T15:38:00Z">
          <w:pPr>
            <w:pStyle w:val="ListParagraph"/>
            <w:numPr>
              <w:ilvl w:val="1"/>
              <w:numId w:val="1"/>
            </w:numPr>
            <w:ind w:left="1440" w:hanging="360"/>
          </w:pPr>
        </w:pPrChange>
      </w:pPr>
      <w:ins w:id="95" w:author="Tao, Lucas" w:date="2017-12-05T15:38:00Z">
        <w:r>
          <w:rPr>
            <w:rFonts w:ascii="Times New Roman" w:hAnsi="Times New Roman" w:cs="Times New Roman"/>
            <w:sz w:val="24"/>
            <w:szCs w:val="24"/>
          </w:rPr>
          <w:lastRenderedPageBreak/>
          <w:t>Write (</w:t>
        </w:r>
        <w:proofErr w:type="spellStart"/>
        <w:r>
          <w:rPr>
            <w:rFonts w:ascii="Times New Roman" w:hAnsi="Times New Roman" w:cs="Times New Roman"/>
            <w:sz w:val="24"/>
            <w:szCs w:val="24"/>
          </w:rPr>
          <w:t>ulong</w:t>
        </w:r>
        <w:proofErr w:type="spellEnd"/>
        <w:r>
          <w:rPr>
            <w:rFonts w:ascii="Times New Roman" w:hAnsi="Times New Roman" w:cs="Times New Roman"/>
            <w:sz w:val="24"/>
            <w:szCs w:val="24"/>
          </w:rPr>
          <w:t xml:space="preserve"> </w:t>
        </w:r>
      </w:ins>
      <w:ins w:id="96" w:author="Tao, Lucas" w:date="2017-12-05T15:39:00Z">
        <w:r>
          <w:rPr>
            <w:rFonts w:ascii="Times New Roman" w:hAnsi="Times New Roman" w:cs="Times New Roman"/>
            <w:sz w:val="24"/>
            <w:szCs w:val="24"/>
          </w:rPr>
          <w:t>&lt;</w:t>
        </w:r>
      </w:ins>
      <w:ins w:id="97" w:author="Tao, Lucas" w:date="2017-12-05T15:38:00Z">
        <w:r>
          <w:rPr>
            <w:rFonts w:ascii="Times New Roman" w:hAnsi="Times New Roman" w:cs="Times New Roman"/>
            <w:sz w:val="24"/>
            <w:szCs w:val="24"/>
          </w:rPr>
          <w:t>value</w:t>
        </w:r>
      </w:ins>
      <w:ins w:id="98" w:author="Tao, Lucas" w:date="2017-12-05T15:39:00Z">
        <w:r>
          <w:rPr>
            <w:rFonts w:ascii="Times New Roman" w:hAnsi="Times New Roman" w:cs="Times New Roman"/>
            <w:sz w:val="24"/>
            <w:szCs w:val="24"/>
          </w:rPr>
          <w:t>&gt;</w:t>
        </w:r>
      </w:ins>
      <w:ins w:id="99" w:author="Tao, Lucas" w:date="2017-12-05T15:38:00Z">
        <w:r>
          <w:rPr>
            <w:rFonts w:ascii="Times New Roman" w:hAnsi="Times New Roman" w:cs="Times New Roman"/>
            <w:sz w:val="24"/>
            <w:szCs w:val="24"/>
          </w:rPr>
          <w:t>)</w:t>
        </w:r>
      </w:ins>
    </w:p>
    <w:p w14:paraId="6551DE2F" w14:textId="5797D200" w:rsidR="00DA3AAE" w:rsidRDefault="00DA3AAE" w:rsidP="00DA3AAE">
      <w:pPr>
        <w:pStyle w:val="ListParagraph"/>
        <w:numPr>
          <w:ilvl w:val="1"/>
          <w:numId w:val="1"/>
        </w:numPr>
        <w:rPr>
          <w:ins w:id="100" w:author="Tao, Lucas" w:date="2017-12-05T15:39:00Z"/>
          <w:rFonts w:ascii="Times New Roman" w:hAnsi="Times New Roman" w:cs="Times New Roman"/>
          <w:sz w:val="24"/>
          <w:szCs w:val="24"/>
        </w:rPr>
        <w:pPrChange w:id="101" w:author="Tao, Lucas" w:date="2017-12-05T15:39:00Z">
          <w:pPr>
            <w:pStyle w:val="ListParagraph"/>
            <w:numPr>
              <w:ilvl w:val="1"/>
              <w:numId w:val="1"/>
            </w:numPr>
            <w:ind w:left="1440" w:hanging="360"/>
          </w:pPr>
        </w:pPrChange>
      </w:pPr>
      <w:ins w:id="102" w:author="Tao, Lucas" w:date="2017-12-05T15:39:00Z">
        <w:r>
          <w:rPr>
            <w:rFonts w:ascii="Times New Roman" w:hAnsi="Times New Roman" w:cs="Times New Roman"/>
            <w:sz w:val="24"/>
            <w:szCs w:val="24"/>
          </w:rPr>
          <w:t>Writes the text representation of the specified 64-bit unsigned integer value to the log file.</w:t>
        </w:r>
      </w:ins>
    </w:p>
    <w:p w14:paraId="766025EF" w14:textId="58630C67" w:rsidR="00DA3AAE" w:rsidRDefault="00DA3AAE" w:rsidP="00DA3AAE">
      <w:pPr>
        <w:pStyle w:val="ListParagraph"/>
        <w:numPr>
          <w:ilvl w:val="0"/>
          <w:numId w:val="1"/>
        </w:numPr>
        <w:rPr>
          <w:ins w:id="103" w:author="Tao, Lucas" w:date="2017-12-05T15:39:00Z"/>
          <w:rFonts w:ascii="Times New Roman" w:hAnsi="Times New Roman" w:cs="Times New Roman"/>
          <w:sz w:val="24"/>
          <w:szCs w:val="24"/>
        </w:rPr>
        <w:pPrChange w:id="104" w:author="Tao, Lucas" w:date="2017-12-05T15:39:00Z">
          <w:pPr>
            <w:pStyle w:val="ListParagraph"/>
            <w:numPr>
              <w:ilvl w:val="1"/>
              <w:numId w:val="1"/>
            </w:numPr>
            <w:ind w:left="1440" w:hanging="360"/>
          </w:pPr>
        </w:pPrChange>
      </w:pPr>
      <w:ins w:id="105" w:author="Tao, Lucas" w:date="2017-12-05T15:39:00Z">
        <w:r>
          <w:rPr>
            <w:rFonts w:ascii="Times New Roman" w:hAnsi="Times New Roman" w:cs="Times New Roman"/>
            <w:sz w:val="24"/>
            <w:szCs w:val="24"/>
          </w:rPr>
          <w:t>Write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xml:space="preserve"> &lt;value&gt;)</w:t>
        </w:r>
      </w:ins>
    </w:p>
    <w:p w14:paraId="6AD2F344" w14:textId="2E8C1833" w:rsidR="00DA3AAE" w:rsidRDefault="00DA3AAE" w:rsidP="00DA3AAE">
      <w:pPr>
        <w:pStyle w:val="ListParagraph"/>
        <w:numPr>
          <w:ilvl w:val="1"/>
          <w:numId w:val="1"/>
        </w:numPr>
        <w:rPr>
          <w:ins w:id="106" w:author="Tao, Lucas" w:date="2017-12-05T15:40:00Z"/>
          <w:rFonts w:ascii="Times New Roman" w:hAnsi="Times New Roman" w:cs="Times New Roman"/>
          <w:sz w:val="24"/>
          <w:szCs w:val="24"/>
        </w:rPr>
        <w:pPrChange w:id="107" w:author="Tao, Lucas" w:date="2017-12-05T15:39:00Z">
          <w:pPr>
            <w:pStyle w:val="ListParagraph"/>
            <w:numPr>
              <w:ilvl w:val="1"/>
              <w:numId w:val="1"/>
            </w:numPr>
            <w:ind w:left="1440" w:hanging="360"/>
          </w:pPr>
        </w:pPrChange>
      </w:pPr>
      <w:ins w:id="108" w:author="Tao, Lucas" w:date="2017-12-05T15:40:00Z">
        <w:r>
          <w:rPr>
            <w:rFonts w:ascii="Times New Roman" w:hAnsi="Times New Roman" w:cs="Times New Roman"/>
            <w:sz w:val="24"/>
            <w:szCs w:val="24"/>
          </w:rPr>
          <w:t>Writes the text representation of the specified 32-bit unsigned integer value to the log file.</w:t>
        </w:r>
      </w:ins>
    </w:p>
    <w:p w14:paraId="4F891A45" w14:textId="5D38BB6B" w:rsidR="00DA3AAE" w:rsidRDefault="00DA3AAE" w:rsidP="00DA3AAE">
      <w:pPr>
        <w:pStyle w:val="ListParagraph"/>
        <w:numPr>
          <w:ilvl w:val="0"/>
          <w:numId w:val="1"/>
        </w:numPr>
        <w:rPr>
          <w:ins w:id="109" w:author="Tao, Lucas" w:date="2017-12-05T15:40:00Z"/>
          <w:rFonts w:ascii="Times New Roman" w:hAnsi="Times New Roman" w:cs="Times New Roman"/>
          <w:sz w:val="24"/>
          <w:szCs w:val="24"/>
        </w:rPr>
        <w:pPrChange w:id="110" w:author="Tao, Lucas" w:date="2017-12-05T15:40:00Z">
          <w:pPr>
            <w:pStyle w:val="ListParagraph"/>
            <w:numPr>
              <w:ilvl w:val="1"/>
              <w:numId w:val="1"/>
            </w:numPr>
            <w:ind w:left="1440" w:hanging="360"/>
          </w:pPr>
        </w:pPrChange>
      </w:pPr>
      <w:ins w:id="111" w:author="Tao, Lucas" w:date="2017-12-05T15:40:00Z">
        <w:r>
          <w:rPr>
            <w:rFonts w:ascii="Times New Roman" w:hAnsi="Times New Roman" w:cs="Times New Roman"/>
            <w:sz w:val="24"/>
            <w:szCs w:val="24"/>
          </w:rPr>
          <w:t xml:space="preserve">Write (float </w:t>
        </w:r>
      </w:ins>
      <w:ins w:id="112" w:author="Tao, Lucas" w:date="2017-12-05T15:41:00Z">
        <w:r>
          <w:rPr>
            <w:rFonts w:ascii="Times New Roman" w:hAnsi="Times New Roman" w:cs="Times New Roman"/>
            <w:sz w:val="24"/>
            <w:szCs w:val="24"/>
          </w:rPr>
          <w:t>&lt;</w:t>
        </w:r>
      </w:ins>
      <w:ins w:id="113" w:author="Tao, Lucas" w:date="2017-12-05T15:40:00Z">
        <w:r>
          <w:rPr>
            <w:rFonts w:ascii="Times New Roman" w:hAnsi="Times New Roman" w:cs="Times New Roman"/>
            <w:sz w:val="24"/>
            <w:szCs w:val="24"/>
          </w:rPr>
          <w:t>value</w:t>
        </w:r>
      </w:ins>
      <w:ins w:id="114" w:author="Tao, Lucas" w:date="2017-12-05T15:41:00Z">
        <w:r>
          <w:rPr>
            <w:rFonts w:ascii="Times New Roman" w:hAnsi="Times New Roman" w:cs="Times New Roman"/>
            <w:sz w:val="24"/>
            <w:szCs w:val="24"/>
          </w:rPr>
          <w:t>&gt;</w:t>
        </w:r>
      </w:ins>
      <w:ins w:id="115" w:author="Tao, Lucas" w:date="2017-12-05T15:40:00Z">
        <w:r>
          <w:rPr>
            <w:rFonts w:ascii="Times New Roman" w:hAnsi="Times New Roman" w:cs="Times New Roman"/>
            <w:sz w:val="24"/>
            <w:szCs w:val="24"/>
          </w:rPr>
          <w:t>)</w:t>
        </w:r>
      </w:ins>
    </w:p>
    <w:p w14:paraId="3AFA829E" w14:textId="34F08093" w:rsidR="00DA3AAE" w:rsidRDefault="00DA3AAE" w:rsidP="00DA3AAE">
      <w:pPr>
        <w:pStyle w:val="ListParagraph"/>
        <w:numPr>
          <w:ilvl w:val="1"/>
          <w:numId w:val="1"/>
        </w:numPr>
        <w:rPr>
          <w:ins w:id="116" w:author="Tao, Lucas" w:date="2017-12-05T15:40:00Z"/>
          <w:rFonts w:ascii="Times New Roman" w:hAnsi="Times New Roman" w:cs="Times New Roman"/>
          <w:sz w:val="24"/>
          <w:szCs w:val="24"/>
        </w:rPr>
        <w:pPrChange w:id="117" w:author="Tao, Lucas" w:date="2017-12-05T15:40:00Z">
          <w:pPr>
            <w:pStyle w:val="ListParagraph"/>
            <w:numPr>
              <w:ilvl w:val="1"/>
              <w:numId w:val="1"/>
            </w:numPr>
            <w:ind w:left="1440" w:hanging="360"/>
          </w:pPr>
        </w:pPrChange>
      </w:pPr>
      <w:ins w:id="118" w:author="Tao, Lucas" w:date="2017-12-05T15:40:00Z">
        <w:r>
          <w:rPr>
            <w:rFonts w:ascii="Times New Roman" w:hAnsi="Times New Roman" w:cs="Times New Roman"/>
            <w:sz w:val="24"/>
            <w:szCs w:val="24"/>
          </w:rPr>
          <w:t>Writes the text representation of the specified single-precision floating-point value to the log file.</w:t>
        </w:r>
      </w:ins>
    </w:p>
    <w:p w14:paraId="098168BD" w14:textId="5B6F2F60" w:rsidR="00DA3AAE" w:rsidRDefault="00DA3AAE" w:rsidP="00DA3AAE">
      <w:pPr>
        <w:pStyle w:val="ListParagraph"/>
        <w:numPr>
          <w:ilvl w:val="0"/>
          <w:numId w:val="1"/>
        </w:numPr>
        <w:rPr>
          <w:ins w:id="119" w:author="Tao, Lucas" w:date="2017-12-05T15:40:00Z"/>
          <w:rFonts w:ascii="Times New Roman" w:hAnsi="Times New Roman" w:cs="Times New Roman"/>
          <w:sz w:val="24"/>
          <w:szCs w:val="24"/>
        </w:rPr>
        <w:pPrChange w:id="120" w:author="Tao, Lucas" w:date="2017-12-05T15:40:00Z">
          <w:pPr>
            <w:pStyle w:val="ListParagraph"/>
            <w:numPr>
              <w:ilvl w:val="1"/>
              <w:numId w:val="1"/>
            </w:numPr>
            <w:ind w:left="1440" w:hanging="360"/>
          </w:pPr>
        </w:pPrChange>
      </w:pPr>
      <w:ins w:id="121" w:author="Tao, Lucas" w:date="2017-12-05T15:40:00Z">
        <w:r>
          <w:rPr>
            <w:rFonts w:ascii="Times New Roman" w:hAnsi="Times New Roman" w:cs="Times New Roman"/>
            <w:sz w:val="24"/>
            <w:szCs w:val="24"/>
          </w:rPr>
          <w:t xml:space="preserve">Write (double </w:t>
        </w:r>
      </w:ins>
      <w:ins w:id="122" w:author="Tao, Lucas" w:date="2017-12-05T15:41:00Z">
        <w:r>
          <w:rPr>
            <w:rFonts w:ascii="Times New Roman" w:hAnsi="Times New Roman" w:cs="Times New Roman"/>
            <w:sz w:val="24"/>
            <w:szCs w:val="24"/>
          </w:rPr>
          <w:t>&lt;</w:t>
        </w:r>
      </w:ins>
      <w:ins w:id="123" w:author="Tao, Lucas" w:date="2017-12-05T15:40:00Z">
        <w:r>
          <w:rPr>
            <w:rFonts w:ascii="Times New Roman" w:hAnsi="Times New Roman" w:cs="Times New Roman"/>
            <w:sz w:val="24"/>
            <w:szCs w:val="24"/>
          </w:rPr>
          <w:t>value</w:t>
        </w:r>
      </w:ins>
      <w:ins w:id="124" w:author="Tao, Lucas" w:date="2017-12-05T15:41:00Z">
        <w:r>
          <w:rPr>
            <w:rFonts w:ascii="Times New Roman" w:hAnsi="Times New Roman" w:cs="Times New Roman"/>
            <w:sz w:val="24"/>
            <w:szCs w:val="24"/>
          </w:rPr>
          <w:t>&gt;</w:t>
        </w:r>
      </w:ins>
      <w:ins w:id="125" w:author="Tao, Lucas" w:date="2017-12-05T15:40:00Z">
        <w:r>
          <w:rPr>
            <w:rFonts w:ascii="Times New Roman" w:hAnsi="Times New Roman" w:cs="Times New Roman"/>
            <w:sz w:val="24"/>
            <w:szCs w:val="24"/>
          </w:rPr>
          <w:t>)</w:t>
        </w:r>
      </w:ins>
    </w:p>
    <w:p w14:paraId="3594642A" w14:textId="7CB976A0" w:rsidR="00DA3AAE" w:rsidRDefault="00DA3AAE" w:rsidP="00DA3AAE">
      <w:pPr>
        <w:pStyle w:val="ListParagraph"/>
        <w:numPr>
          <w:ilvl w:val="1"/>
          <w:numId w:val="1"/>
        </w:numPr>
        <w:rPr>
          <w:ins w:id="126" w:author="Tao, Lucas" w:date="2017-12-05T15:40:00Z"/>
          <w:rFonts w:ascii="Times New Roman" w:hAnsi="Times New Roman" w:cs="Times New Roman"/>
          <w:sz w:val="24"/>
          <w:szCs w:val="24"/>
        </w:rPr>
        <w:pPrChange w:id="127" w:author="Tao, Lucas" w:date="2017-12-05T15:40:00Z">
          <w:pPr>
            <w:pStyle w:val="ListParagraph"/>
            <w:numPr>
              <w:ilvl w:val="1"/>
              <w:numId w:val="1"/>
            </w:numPr>
            <w:ind w:left="1440" w:hanging="360"/>
          </w:pPr>
        </w:pPrChange>
      </w:pPr>
      <w:ins w:id="128" w:author="Tao, Lucas" w:date="2017-12-05T15:40:00Z">
        <w:r>
          <w:rPr>
            <w:rFonts w:ascii="Times New Roman" w:hAnsi="Times New Roman" w:cs="Times New Roman"/>
            <w:sz w:val="24"/>
            <w:szCs w:val="24"/>
          </w:rPr>
          <w:t>Writes the text representation of the specified double-precision floating-point value to the log file.</w:t>
        </w:r>
      </w:ins>
    </w:p>
    <w:p w14:paraId="7208C225" w14:textId="5379679E" w:rsidR="00DA3AAE" w:rsidRDefault="00DA3AAE" w:rsidP="00DA3AAE">
      <w:pPr>
        <w:pStyle w:val="ListParagraph"/>
        <w:numPr>
          <w:ilvl w:val="0"/>
          <w:numId w:val="1"/>
        </w:numPr>
        <w:rPr>
          <w:ins w:id="129" w:author="Tao, Lucas" w:date="2017-12-05T15:41:00Z"/>
          <w:rFonts w:ascii="Times New Roman" w:hAnsi="Times New Roman" w:cs="Times New Roman"/>
          <w:sz w:val="24"/>
          <w:szCs w:val="24"/>
        </w:rPr>
        <w:pPrChange w:id="130" w:author="Tao, Lucas" w:date="2017-12-05T15:41:00Z">
          <w:pPr>
            <w:pStyle w:val="ListParagraph"/>
            <w:numPr>
              <w:ilvl w:val="1"/>
              <w:numId w:val="1"/>
            </w:numPr>
            <w:ind w:left="1440" w:hanging="360"/>
          </w:pPr>
        </w:pPrChange>
      </w:pPr>
      <w:ins w:id="131" w:author="Tao, Lucas" w:date="2017-12-05T15:41:00Z">
        <w:r>
          <w:rPr>
            <w:rFonts w:ascii="Times New Roman" w:hAnsi="Times New Roman" w:cs="Times New Roman"/>
            <w:sz w:val="24"/>
            <w:szCs w:val="24"/>
          </w:rPr>
          <w:t>Write (bool &lt;value&gt;)</w:t>
        </w:r>
      </w:ins>
    </w:p>
    <w:p w14:paraId="7388E7E5" w14:textId="58D25D78" w:rsidR="00DA3AAE" w:rsidRDefault="00DA3AAE" w:rsidP="00DA3AAE">
      <w:pPr>
        <w:pStyle w:val="ListParagraph"/>
        <w:numPr>
          <w:ilvl w:val="1"/>
          <w:numId w:val="1"/>
        </w:numPr>
        <w:rPr>
          <w:ins w:id="132" w:author="Tao, Lucas" w:date="2017-12-05T15:41:00Z"/>
          <w:rFonts w:ascii="Times New Roman" w:hAnsi="Times New Roman" w:cs="Times New Roman"/>
          <w:sz w:val="24"/>
          <w:szCs w:val="24"/>
        </w:rPr>
        <w:pPrChange w:id="133" w:author="Tao, Lucas" w:date="2017-12-05T15:41:00Z">
          <w:pPr>
            <w:pStyle w:val="ListParagraph"/>
            <w:numPr>
              <w:ilvl w:val="1"/>
              <w:numId w:val="1"/>
            </w:numPr>
            <w:ind w:left="1440" w:hanging="360"/>
          </w:pPr>
        </w:pPrChange>
      </w:pPr>
      <w:ins w:id="134" w:author="Tao, Lucas" w:date="2017-12-05T15:41:00Z">
        <w:r>
          <w:rPr>
            <w:rFonts w:ascii="Times New Roman" w:hAnsi="Times New Roman" w:cs="Times New Roman"/>
            <w:sz w:val="24"/>
            <w:szCs w:val="24"/>
          </w:rPr>
          <w:t>Writes the text representation of the specified Boolean value to the log file.</w:t>
        </w:r>
      </w:ins>
    </w:p>
    <w:p w14:paraId="1958A1A8" w14:textId="4E458C87" w:rsidR="00DA3AAE" w:rsidRDefault="00DA3AAE" w:rsidP="00DA3AAE">
      <w:pPr>
        <w:pStyle w:val="ListParagraph"/>
        <w:numPr>
          <w:ilvl w:val="0"/>
          <w:numId w:val="1"/>
        </w:numPr>
        <w:rPr>
          <w:ins w:id="135" w:author="Tao, Lucas" w:date="2017-12-05T15:42:00Z"/>
          <w:rFonts w:ascii="Times New Roman" w:hAnsi="Times New Roman" w:cs="Times New Roman"/>
          <w:sz w:val="24"/>
          <w:szCs w:val="24"/>
        </w:rPr>
        <w:pPrChange w:id="136" w:author="Tao, Lucas" w:date="2017-12-05T15:41:00Z">
          <w:pPr>
            <w:pStyle w:val="ListParagraph"/>
            <w:numPr>
              <w:ilvl w:val="1"/>
              <w:numId w:val="1"/>
            </w:numPr>
            <w:ind w:left="1440" w:hanging="360"/>
          </w:pPr>
        </w:pPrChange>
      </w:pPr>
      <w:ins w:id="137" w:author="Tao, Lucas" w:date="2017-12-05T15:41:00Z">
        <w:r>
          <w:rPr>
            <w:rFonts w:ascii="Times New Roman" w:hAnsi="Times New Roman" w:cs="Times New Roman"/>
            <w:sz w:val="24"/>
            <w:szCs w:val="24"/>
          </w:rPr>
          <w:t xml:space="preserve">Write </w:t>
        </w:r>
      </w:ins>
      <w:ins w:id="138" w:author="Tao, Lucas" w:date="2017-12-05T15:42:00Z">
        <w:r>
          <w:rPr>
            <w:rFonts w:ascii="Times New Roman" w:hAnsi="Times New Roman" w:cs="Times New Roman"/>
            <w:sz w:val="24"/>
            <w:szCs w:val="24"/>
          </w:rPr>
          <w:t>(string &lt;value&gt;)</w:t>
        </w:r>
      </w:ins>
    </w:p>
    <w:p w14:paraId="5D2CF1C8" w14:textId="3EDF82D3" w:rsidR="00DA3AAE" w:rsidRDefault="00DA3AAE" w:rsidP="00DA3AAE">
      <w:pPr>
        <w:pStyle w:val="ListParagraph"/>
        <w:numPr>
          <w:ilvl w:val="1"/>
          <w:numId w:val="1"/>
        </w:numPr>
        <w:rPr>
          <w:ins w:id="139" w:author="Tao, Lucas" w:date="2017-12-05T15:42:00Z"/>
          <w:rFonts w:ascii="Times New Roman" w:hAnsi="Times New Roman" w:cs="Times New Roman"/>
          <w:sz w:val="24"/>
          <w:szCs w:val="24"/>
        </w:rPr>
        <w:pPrChange w:id="140" w:author="Tao, Lucas" w:date="2017-12-05T15:42:00Z">
          <w:pPr>
            <w:pStyle w:val="ListParagraph"/>
            <w:numPr>
              <w:ilvl w:val="1"/>
              <w:numId w:val="1"/>
            </w:numPr>
            <w:ind w:left="1440" w:hanging="360"/>
          </w:pPr>
        </w:pPrChange>
      </w:pPr>
      <w:ins w:id="141" w:author="Tao, Lucas" w:date="2017-12-05T15:42:00Z">
        <w:r>
          <w:rPr>
            <w:rFonts w:ascii="Times New Roman" w:hAnsi="Times New Roman" w:cs="Times New Roman"/>
            <w:sz w:val="24"/>
            <w:szCs w:val="24"/>
          </w:rPr>
          <w:t>Writes the string to the log file.</w:t>
        </w:r>
      </w:ins>
    </w:p>
    <w:p w14:paraId="1FAAB8A3" w14:textId="5355D04C" w:rsidR="00DA3AAE" w:rsidRDefault="00DA3AAE" w:rsidP="00DA3AAE">
      <w:pPr>
        <w:pStyle w:val="ListParagraph"/>
        <w:numPr>
          <w:ilvl w:val="0"/>
          <w:numId w:val="1"/>
        </w:numPr>
        <w:rPr>
          <w:ins w:id="142" w:author="Tao, Lucas" w:date="2017-12-05T15:42:00Z"/>
          <w:rFonts w:ascii="Times New Roman" w:hAnsi="Times New Roman" w:cs="Times New Roman"/>
          <w:sz w:val="24"/>
          <w:szCs w:val="24"/>
        </w:rPr>
        <w:pPrChange w:id="143" w:author="Tao, Lucas" w:date="2017-12-05T15:42:00Z">
          <w:pPr>
            <w:pStyle w:val="ListParagraph"/>
            <w:numPr>
              <w:ilvl w:val="1"/>
              <w:numId w:val="1"/>
            </w:numPr>
            <w:ind w:left="1440" w:hanging="360"/>
          </w:pPr>
        </w:pPrChange>
      </w:pPr>
      <w:ins w:id="144" w:author="Tao, Lucas" w:date="2017-12-05T15:42:00Z">
        <w:r>
          <w:rPr>
            <w:rFonts w:ascii="Times New Roman" w:hAnsi="Times New Roman" w:cs="Times New Roman"/>
            <w:sz w:val="24"/>
            <w:szCs w:val="24"/>
          </w:rPr>
          <w:t xml:space="preserve">Write (string &lt;format&gt;,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xml:space="preserve"> object[] &lt;</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&gt;)</w:t>
        </w:r>
      </w:ins>
    </w:p>
    <w:p w14:paraId="1E24D8C4" w14:textId="74407CDE" w:rsidR="00DA3AAE" w:rsidRDefault="00DA3AAE" w:rsidP="00DA3AAE">
      <w:pPr>
        <w:pStyle w:val="ListParagraph"/>
        <w:numPr>
          <w:ilvl w:val="1"/>
          <w:numId w:val="1"/>
        </w:numPr>
        <w:rPr>
          <w:ins w:id="145" w:author="Tao, Lucas" w:date="2017-12-05T15:43:00Z"/>
          <w:rFonts w:ascii="Times New Roman" w:hAnsi="Times New Roman" w:cs="Times New Roman"/>
          <w:sz w:val="24"/>
          <w:szCs w:val="24"/>
        </w:rPr>
        <w:pPrChange w:id="146" w:author="Tao, Lucas" w:date="2017-12-05T15:42:00Z">
          <w:pPr>
            <w:pStyle w:val="ListParagraph"/>
            <w:numPr>
              <w:ilvl w:val="1"/>
              <w:numId w:val="1"/>
            </w:numPr>
            <w:ind w:left="1440" w:hanging="360"/>
          </w:pPr>
        </w:pPrChange>
      </w:pPr>
      <w:ins w:id="147" w:author="Tao, Lucas" w:date="2017-12-05T15:42:00Z">
        <w:r>
          <w:rPr>
            <w:rFonts w:ascii="Times New Roman" w:hAnsi="Times New Roman" w:cs="Times New Roman"/>
            <w:sz w:val="24"/>
            <w:szCs w:val="24"/>
          </w:rPr>
          <w:t>Writes the text representation of the specified array of objects to the log file using the specified format information.</w:t>
        </w:r>
      </w:ins>
    </w:p>
    <w:p w14:paraId="69033C05" w14:textId="1AD65C40" w:rsidR="00541D80" w:rsidRDefault="00541D80" w:rsidP="00541D80">
      <w:pPr>
        <w:pStyle w:val="ListParagraph"/>
        <w:numPr>
          <w:ilvl w:val="0"/>
          <w:numId w:val="1"/>
        </w:numPr>
        <w:rPr>
          <w:ins w:id="148" w:author="Tao, Lucas" w:date="2017-12-05T15:43:00Z"/>
          <w:rFonts w:ascii="Times New Roman" w:hAnsi="Times New Roman" w:cs="Times New Roman"/>
          <w:sz w:val="24"/>
          <w:szCs w:val="24"/>
        </w:rPr>
        <w:pPrChange w:id="149" w:author="Tao, Lucas" w:date="2017-12-05T15:43:00Z">
          <w:pPr>
            <w:pStyle w:val="ListParagraph"/>
            <w:numPr>
              <w:ilvl w:val="1"/>
              <w:numId w:val="1"/>
            </w:numPr>
            <w:ind w:left="1440" w:hanging="360"/>
          </w:pPr>
        </w:pPrChange>
      </w:pPr>
      <w:ins w:id="150" w:author="Tao, Lucas" w:date="2017-12-05T15:43:00Z">
        <w:r>
          <w:rPr>
            <w:rFonts w:ascii="Times New Roman" w:hAnsi="Times New Roman" w:cs="Times New Roman"/>
            <w:sz w:val="24"/>
            <w:szCs w:val="24"/>
          </w:rPr>
          <w:t>Write (string &lt;format&gt;, object &lt;arg0&gt;)</w:t>
        </w:r>
      </w:ins>
    </w:p>
    <w:p w14:paraId="2C9DB9CD" w14:textId="6BC12445" w:rsidR="00541D80" w:rsidRDefault="00541D80" w:rsidP="00541D80">
      <w:pPr>
        <w:pStyle w:val="ListParagraph"/>
        <w:numPr>
          <w:ilvl w:val="1"/>
          <w:numId w:val="1"/>
        </w:numPr>
        <w:rPr>
          <w:ins w:id="151" w:author="Tao, Lucas" w:date="2017-12-05T15:43:00Z"/>
          <w:rFonts w:ascii="Times New Roman" w:hAnsi="Times New Roman" w:cs="Times New Roman"/>
          <w:sz w:val="24"/>
          <w:szCs w:val="24"/>
        </w:rPr>
        <w:pPrChange w:id="152" w:author="Tao, Lucas" w:date="2017-12-05T15:43:00Z">
          <w:pPr>
            <w:pStyle w:val="ListParagraph"/>
            <w:numPr>
              <w:ilvl w:val="1"/>
              <w:numId w:val="1"/>
            </w:numPr>
            <w:ind w:left="1440" w:hanging="360"/>
          </w:pPr>
        </w:pPrChange>
      </w:pPr>
      <w:ins w:id="153" w:author="Tao, Lucas" w:date="2017-12-05T15:43:00Z">
        <w:r>
          <w:rPr>
            <w:rFonts w:ascii="Times New Roman" w:hAnsi="Times New Roman" w:cs="Times New Roman"/>
            <w:sz w:val="24"/>
            <w:szCs w:val="24"/>
          </w:rPr>
          <w:t>Writes the text representation of the specified object to the log file using the specified format information.</w:t>
        </w:r>
      </w:ins>
    </w:p>
    <w:p w14:paraId="6B994CB2" w14:textId="380E2531" w:rsidR="0096710A" w:rsidRDefault="0096710A" w:rsidP="0096710A">
      <w:pPr>
        <w:pStyle w:val="ListParagraph"/>
        <w:numPr>
          <w:ilvl w:val="0"/>
          <w:numId w:val="1"/>
        </w:numPr>
        <w:rPr>
          <w:ins w:id="154" w:author="Tao, Lucas" w:date="2017-12-05T15:43:00Z"/>
          <w:rFonts w:ascii="Times New Roman" w:hAnsi="Times New Roman" w:cs="Times New Roman"/>
          <w:sz w:val="24"/>
          <w:szCs w:val="24"/>
        </w:rPr>
        <w:pPrChange w:id="155" w:author="Tao, Lucas" w:date="2017-12-05T15:43:00Z">
          <w:pPr>
            <w:pStyle w:val="ListParagraph"/>
            <w:numPr>
              <w:ilvl w:val="1"/>
              <w:numId w:val="1"/>
            </w:numPr>
            <w:ind w:left="1440" w:hanging="360"/>
          </w:pPr>
        </w:pPrChange>
      </w:pPr>
      <w:ins w:id="156" w:author="Tao, Lucas" w:date="2017-12-05T15:43:00Z">
        <w:r>
          <w:rPr>
            <w:rFonts w:ascii="Times New Roman" w:hAnsi="Times New Roman" w:cs="Times New Roman"/>
            <w:sz w:val="24"/>
            <w:szCs w:val="24"/>
          </w:rPr>
          <w:t xml:space="preserve">Write (char[] &lt;buffer&gt;,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&lt;index&gt;,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&lt;count&gt;)</w:t>
        </w:r>
      </w:ins>
    </w:p>
    <w:p w14:paraId="24AAC0F2" w14:textId="1DFB8D92" w:rsidR="0096710A" w:rsidRDefault="0096710A" w:rsidP="0096710A">
      <w:pPr>
        <w:pStyle w:val="ListParagraph"/>
        <w:numPr>
          <w:ilvl w:val="1"/>
          <w:numId w:val="1"/>
        </w:numPr>
        <w:rPr>
          <w:ins w:id="157" w:author="Tao, Lucas" w:date="2017-12-05T15:43:00Z"/>
          <w:rFonts w:ascii="Times New Roman" w:hAnsi="Times New Roman" w:cs="Times New Roman"/>
          <w:sz w:val="24"/>
          <w:szCs w:val="24"/>
        </w:rPr>
        <w:pPrChange w:id="158" w:author="Tao, Lucas" w:date="2017-12-05T15:44:00Z">
          <w:pPr>
            <w:pStyle w:val="ListParagraph"/>
            <w:numPr>
              <w:ilvl w:val="1"/>
              <w:numId w:val="1"/>
            </w:numPr>
            <w:ind w:left="1440" w:hanging="360"/>
          </w:pPr>
        </w:pPrChange>
      </w:pPr>
      <w:ins w:id="159" w:author="Tao, Lucas" w:date="2017-12-05T15:43:00Z">
        <w:r>
          <w:rPr>
            <w:rFonts w:ascii="Times New Roman" w:hAnsi="Times New Roman" w:cs="Times New Roman"/>
            <w:sz w:val="24"/>
            <w:szCs w:val="24"/>
          </w:rPr>
          <w:t>Writes the specified subarray of Unicode characters to the log file.</w:t>
        </w:r>
      </w:ins>
    </w:p>
    <w:p w14:paraId="5672DED2" w14:textId="09884C4C" w:rsidR="0096710A" w:rsidRDefault="0096710A" w:rsidP="0096710A">
      <w:pPr>
        <w:pStyle w:val="ListParagraph"/>
        <w:numPr>
          <w:ilvl w:val="0"/>
          <w:numId w:val="1"/>
        </w:numPr>
        <w:rPr>
          <w:ins w:id="160" w:author="Tao, Lucas" w:date="2017-12-05T15:44:00Z"/>
          <w:rFonts w:ascii="Times New Roman" w:hAnsi="Times New Roman" w:cs="Times New Roman"/>
          <w:sz w:val="24"/>
          <w:szCs w:val="24"/>
        </w:rPr>
        <w:pPrChange w:id="161" w:author="Tao, Lucas" w:date="2017-12-05T15:44:00Z">
          <w:pPr>
            <w:pStyle w:val="ListParagraph"/>
            <w:numPr>
              <w:ilvl w:val="1"/>
              <w:numId w:val="1"/>
            </w:numPr>
            <w:ind w:left="1440" w:hanging="360"/>
          </w:pPr>
        </w:pPrChange>
      </w:pPr>
      <w:ins w:id="162" w:author="Tao, Lucas" w:date="2017-12-05T15:44:00Z">
        <w:r>
          <w:rPr>
            <w:rFonts w:ascii="Times New Roman" w:hAnsi="Times New Roman" w:cs="Times New Roman"/>
            <w:sz w:val="24"/>
            <w:szCs w:val="24"/>
          </w:rPr>
          <w:t>Write (string &lt;format&gt;, object &lt;arg0&gt;, object &lt;arg1&gt;)</w:t>
        </w:r>
      </w:ins>
    </w:p>
    <w:p w14:paraId="4CE3A885" w14:textId="7EE8E472" w:rsidR="0096710A" w:rsidRDefault="0096710A" w:rsidP="0096710A">
      <w:pPr>
        <w:pStyle w:val="ListParagraph"/>
        <w:numPr>
          <w:ilvl w:val="1"/>
          <w:numId w:val="1"/>
        </w:numPr>
        <w:rPr>
          <w:ins w:id="163" w:author="Tao, Lucas" w:date="2017-12-05T15:44:00Z"/>
          <w:rFonts w:ascii="Times New Roman" w:hAnsi="Times New Roman" w:cs="Times New Roman"/>
          <w:sz w:val="24"/>
          <w:szCs w:val="24"/>
        </w:rPr>
        <w:pPrChange w:id="164" w:author="Tao, Lucas" w:date="2017-12-05T15:44:00Z">
          <w:pPr>
            <w:pStyle w:val="ListParagraph"/>
            <w:numPr>
              <w:ilvl w:val="1"/>
              <w:numId w:val="1"/>
            </w:numPr>
            <w:ind w:left="1440" w:hanging="360"/>
          </w:pPr>
        </w:pPrChange>
      </w:pPr>
      <w:ins w:id="165" w:author="Tao, Lucas" w:date="2017-12-05T15:44:00Z">
        <w:r>
          <w:rPr>
            <w:rFonts w:ascii="Times New Roman" w:hAnsi="Times New Roman" w:cs="Times New Roman"/>
            <w:sz w:val="24"/>
            <w:szCs w:val="24"/>
          </w:rPr>
          <w:t>Writes the text representation of the specified objects to the log file using the specified format information.</w:t>
        </w:r>
      </w:ins>
    </w:p>
    <w:p w14:paraId="4790DDED" w14:textId="422A8DFF" w:rsidR="0096710A" w:rsidRDefault="00C775A0" w:rsidP="0096710A">
      <w:pPr>
        <w:pStyle w:val="ListParagraph"/>
        <w:numPr>
          <w:ilvl w:val="0"/>
          <w:numId w:val="1"/>
        </w:numPr>
        <w:rPr>
          <w:ins w:id="166" w:author="Tao, Lucas" w:date="2017-12-05T15:45:00Z"/>
          <w:rFonts w:ascii="Times New Roman" w:hAnsi="Times New Roman" w:cs="Times New Roman"/>
          <w:sz w:val="24"/>
          <w:szCs w:val="24"/>
        </w:rPr>
        <w:pPrChange w:id="167" w:author="Tao, Lucas" w:date="2017-12-05T15:44:00Z">
          <w:pPr>
            <w:pStyle w:val="ListParagraph"/>
            <w:numPr>
              <w:ilvl w:val="1"/>
              <w:numId w:val="1"/>
            </w:numPr>
            <w:ind w:left="1440" w:hanging="360"/>
          </w:pPr>
        </w:pPrChange>
      </w:pPr>
      <w:ins w:id="168" w:author="Tao, Lucas" w:date="2017-12-05T15:44:00Z">
        <w:r>
          <w:rPr>
            <w:rFonts w:ascii="Times New Roman" w:hAnsi="Times New Roman" w:cs="Times New Roman"/>
            <w:sz w:val="24"/>
            <w:szCs w:val="24"/>
          </w:rPr>
          <w:t>Write (string &lt;format&gt;, object &lt;arg0&gt;, object &lt;arg1&gt;, object &lt;arg2&gt;)</w:t>
        </w:r>
      </w:ins>
    </w:p>
    <w:p w14:paraId="75963EFC" w14:textId="74980DF5" w:rsidR="00C775A0" w:rsidRDefault="00C775A0" w:rsidP="00C775A0">
      <w:pPr>
        <w:pStyle w:val="ListParagraph"/>
        <w:numPr>
          <w:ilvl w:val="1"/>
          <w:numId w:val="1"/>
        </w:numPr>
        <w:rPr>
          <w:ins w:id="169" w:author="Tao, Lucas" w:date="2017-12-05T15:45:00Z"/>
          <w:rFonts w:ascii="Times New Roman" w:hAnsi="Times New Roman" w:cs="Times New Roman"/>
          <w:sz w:val="24"/>
          <w:szCs w:val="24"/>
        </w:rPr>
        <w:pPrChange w:id="170" w:author="Tao, Lucas" w:date="2017-12-05T15:45:00Z">
          <w:pPr>
            <w:pStyle w:val="ListParagraph"/>
            <w:numPr>
              <w:ilvl w:val="1"/>
              <w:numId w:val="1"/>
            </w:numPr>
            <w:ind w:left="1440" w:hanging="360"/>
          </w:pPr>
        </w:pPrChange>
      </w:pPr>
      <w:ins w:id="171" w:author="Tao, Lucas" w:date="2017-12-05T15:45:00Z">
        <w:r>
          <w:rPr>
            <w:rFonts w:ascii="Times New Roman" w:hAnsi="Times New Roman" w:cs="Times New Roman"/>
            <w:sz w:val="24"/>
            <w:szCs w:val="24"/>
          </w:rPr>
          <w:t>Writes the text representation of the specified objects to the log file using the specified format information.</w:t>
        </w:r>
      </w:ins>
    </w:p>
    <w:p w14:paraId="7B8AFA74" w14:textId="3524EE97" w:rsidR="00A853C2" w:rsidRDefault="00A853C2" w:rsidP="00A853C2">
      <w:pPr>
        <w:pStyle w:val="ListParagraph"/>
        <w:numPr>
          <w:ilvl w:val="0"/>
          <w:numId w:val="1"/>
        </w:numPr>
        <w:rPr>
          <w:ins w:id="172" w:author="Tao, Lucas" w:date="2017-12-05T15:45:00Z"/>
          <w:rFonts w:ascii="Times New Roman" w:hAnsi="Times New Roman" w:cs="Times New Roman"/>
          <w:sz w:val="24"/>
          <w:szCs w:val="24"/>
        </w:rPr>
      </w:pPr>
      <w:ins w:id="173" w:author="Tao, Lucas" w:date="2017-12-05T15:45:00Z">
        <w:r>
          <w:rPr>
            <w:rFonts w:ascii="Times New Roman" w:hAnsi="Times New Roman" w:cs="Times New Roman"/>
            <w:sz w:val="24"/>
            <w:szCs w:val="24"/>
          </w:rPr>
          <w:t>Write (string &lt;format&gt;, object &lt;arg0&gt;, object &lt;arg1&gt;, object &lt;arg2&gt;</w:t>
        </w:r>
        <w:r>
          <w:rPr>
            <w:rFonts w:ascii="Times New Roman" w:hAnsi="Times New Roman" w:cs="Times New Roman"/>
            <w:sz w:val="24"/>
            <w:szCs w:val="24"/>
          </w:rPr>
          <w:t>, object &lt;arg3&gt;</w:t>
        </w:r>
        <w:r>
          <w:rPr>
            <w:rFonts w:ascii="Times New Roman" w:hAnsi="Times New Roman" w:cs="Times New Roman"/>
            <w:sz w:val="24"/>
            <w:szCs w:val="24"/>
          </w:rPr>
          <w:t>)</w:t>
        </w:r>
      </w:ins>
    </w:p>
    <w:p w14:paraId="085C66C5" w14:textId="60B98E5B" w:rsidR="00EA64AC" w:rsidRDefault="00A853C2" w:rsidP="00A853C2">
      <w:pPr>
        <w:pStyle w:val="ListParagraph"/>
        <w:numPr>
          <w:ilvl w:val="1"/>
          <w:numId w:val="1"/>
        </w:numPr>
        <w:rPr>
          <w:ins w:id="174" w:author="Tao, Lucas" w:date="2017-12-05T15:49:00Z"/>
          <w:rFonts w:ascii="Times New Roman" w:hAnsi="Times New Roman" w:cs="Times New Roman"/>
          <w:sz w:val="24"/>
          <w:szCs w:val="24"/>
        </w:rPr>
        <w:pPrChange w:id="175" w:author="Tao, Lucas" w:date="2017-12-05T15:45:00Z">
          <w:pPr>
            <w:pStyle w:val="ListParagraph"/>
            <w:numPr>
              <w:ilvl w:val="1"/>
              <w:numId w:val="1"/>
            </w:numPr>
            <w:ind w:left="1440" w:hanging="360"/>
          </w:pPr>
        </w:pPrChange>
      </w:pPr>
      <w:ins w:id="176" w:author="Tao, Lucas" w:date="2017-12-05T15:45:00Z">
        <w:r>
          <w:rPr>
            <w:rFonts w:ascii="Times New Roman" w:hAnsi="Times New Roman" w:cs="Times New Roman"/>
            <w:sz w:val="24"/>
            <w:szCs w:val="24"/>
          </w:rPr>
          <w:t>Writes the text representation of the specified objects to the log file using the specified format information.</w:t>
        </w:r>
      </w:ins>
    </w:p>
    <w:p w14:paraId="3ABEA278" w14:textId="6B059183" w:rsidR="00241A3B" w:rsidRDefault="00241A3B" w:rsidP="00241A3B">
      <w:pPr>
        <w:pStyle w:val="ListParagraph"/>
        <w:numPr>
          <w:ilvl w:val="0"/>
          <w:numId w:val="1"/>
        </w:numPr>
        <w:rPr>
          <w:ins w:id="177" w:author="Tao, Lucas" w:date="2017-12-05T15:46:00Z"/>
          <w:rFonts w:ascii="Times New Roman" w:hAnsi="Times New Roman" w:cs="Times New Roman"/>
          <w:sz w:val="24"/>
          <w:szCs w:val="24"/>
        </w:rPr>
      </w:pPr>
      <w:proofErr w:type="spellStart"/>
      <w:ins w:id="178" w:author="Tao, Lucas" w:date="2017-12-05T15:46:00Z">
        <w:r>
          <w:rPr>
            <w:rFonts w:ascii="Times New Roman" w:hAnsi="Times New Roman" w:cs="Times New Roman"/>
            <w:sz w:val="24"/>
            <w:szCs w:val="24"/>
          </w:rPr>
          <w:t>Write</w:t>
        </w:r>
        <w:r>
          <w:rPr>
            <w:rFonts w:ascii="Times New Roman" w:hAnsi="Times New Roman" w:cs="Times New Roman"/>
            <w:sz w:val="24"/>
            <w:szCs w:val="24"/>
          </w:rPr>
          <w:t>Line</w:t>
        </w:r>
        <w:proofErr w:type="spellEnd"/>
        <w:r>
          <w:rPr>
            <w:rFonts w:ascii="Times New Roman" w:hAnsi="Times New Roman" w:cs="Times New Roman"/>
            <w:sz w:val="24"/>
            <w:szCs w:val="24"/>
          </w:rPr>
          <w:t xml:space="preserve"> (char &lt;value&gt;)</w:t>
        </w:r>
      </w:ins>
    </w:p>
    <w:p w14:paraId="3E6B979B" w14:textId="30928F27" w:rsidR="00241A3B" w:rsidRDefault="00241A3B" w:rsidP="00241A3B">
      <w:pPr>
        <w:pStyle w:val="ListParagraph"/>
        <w:numPr>
          <w:ilvl w:val="1"/>
          <w:numId w:val="1"/>
        </w:numPr>
        <w:rPr>
          <w:ins w:id="179" w:author="Tao, Lucas" w:date="2017-12-05T17:08:00Z"/>
          <w:rFonts w:ascii="Times New Roman" w:hAnsi="Times New Roman" w:cs="Times New Roman"/>
          <w:sz w:val="24"/>
          <w:szCs w:val="24"/>
        </w:rPr>
      </w:pPr>
      <w:ins w:id="180" w:author="Tao, Lucas" w:date="2017-12-05T15:46:00Z">
        <w:r>
          <w:rPr>
            <w:rFonts w:ascii="Times New Roman" w:hAnsi="Times New Roman" w:cs="Times New Roman"/>
            <w:sz w:val="24"/>
            <w:szCs w:val="24"/>
          </w:rPr>
          <w:t>Writes specified Unicode character value</w:t>
        </w:r>
      </w:ins>
      <w:ins w:id="181" w:author="Tao, Lucas" w:date="2017-12-05T15:47:00Z">
        <w:r w:rsidR="00326A8C">
          <w:rPr>
            <w:rFonts w:ascii="Times New Roman" w:hAnsi="Times New Roman" w:cs="Times New Roman"/>
            <w:sz w:val="24"/>
            <w:szCs w:val="24"/>
          </w:rPr>
          <w:t xml:space="preserve">, followed by the current line terminator, </w:t>
        </w:r>
      </w:ins>
      <w:ins w:id="182" w:author="Tao, Lucas" w:date="2017-12-05T15:46:00Z">
        <w:r>
          <w:rPr>
            <w:rFonts w:ascii="Times New Roman" w:hAnsi="Times New Roman" w:cs="Times New Roman"/>
            <w:sz w:val="24"/>
            <w:szCs w:val="24"/>
          </w:rPr>
          <w:t>to log file.</w:t>
        </w:r>
      </w:ins>
    </w:p>
    <w:p w14:paraId="3CF7C5C6" w14:textId="77777777" w:rsidR="00863ADC" w:rsidRDefault="00863ADC" w:rsidP="00863ADC">
      <w:pPr>
        <w:pStyle w:val="ListParagraph"/>
        <w:numPr>
          <w:ilvl w:val="1"/>
          <w:numId w:val="1"/>
        </w:numPr>
        <w:rPr>
          <w:ins w:id="183" w:author="Tao, Lucas" w:date="2017-12-05T17:08:00Z"/>
          <w:rFonts w:ascii="Times New Roman" w:hAnsi="Times New Roman" w:cs="Times New Roman"/>
          <w:sz w:val="24"/>
          <w:szCs w:val="24"/>
        </w:rPr>
      </w:pPr>
      <w:ins w:id="184" w:author="Tao, Lucas" w:date="2017-12-05T17:08:00Z">
        <w:r>
          <w:rPr>
            <w:rFonts w:ascii="Times New Roman" w:hAnsi="Times New Roman" w:cs="Times New Roman"/>
            <w:sz w:val="24"/>
            <w:szCs w:val="24"/>
          </w:rPr>
          <w:t xml:space="preserve">Inclusion of a timestamp can be toggled using the </w:t>
        </w:r>
        <w:proofErr w:type="spellStart"/>
        <w:r>
          <w:rPr>
            <w:rFonts w:ascii="Times New Roman" w:hAnsi="Times New Roman" w:cs="Times New Roman"/>
            <w:sz w:val="24"/>
            <w:szCs w:val="24"/>
          </w:rPr>
          <w:t>ToggleTimeStamp</w:t>
        </w:r>
        <w:proofErr w:type="spellEnd"/>
        <w:r>
          <w:rPr>
            <w:rFonts w:ascii="Times New Roman" w:hAnsi="Times New Roman" w:cs="Times New Roman"/>
            <w:sz w:val="24"/>
            <w:szCs w:val="24"/>
          </w:rPr>
          <w:t xml:space="preserve"> function. If not toggled, timestamp is default set to true.</w:t>
        </w:r>
      </w:ins>
    </w:p>
    <w:p w14:paraId="086B065D" w14:textId="77777777" w:rsidR="00863ADC" w:rsidRDefault="00863ADC" w:rsidP="00863ADC">
      <w:pPr>
        <w:pStyle w:val="ListParagraph"/>
        <w:numPr>
          <w:ilvl w:val="1"/>
          <w:numId w:val="1"/>
        </w:numPr>
        <w:rPr>
          <w:ins w:id="185" w:author="Tao, Lucas" w:date="2017-12-05T17:08:00Z"/>
          <w:rFonts w:ascii="Times New Roman" w:hAnsi="Times New Roman" w:cs="Times New Roman"/>
          <w:sz w:val="24"/>
          <w:szCs w:val="24"/>
        </w:rPr>
      </w:pPr>
      <w:ins w:id="186" w:author="Tao, Lucas" w:date="2017-12-05T17:08:00Z">
        <w:r>
          <w:rPr>
            <w:rFonts w:ascii="Times New Roman" w:hAnsi="Times New Roman" w:cs="Times New Roman"/>
            <w:sz w:val="24"/>
            <w:szCs w:val="24"/>
          </w:rPr>
          <w:t>Applies to all Write() functions.</w:t>
        </w:r>
      </w:ins>
    </w:p>
    <w:p w14:paraId="018A980C" w14:textId="77777777" w:rsidR="00863ADC" w:rsidRPr="00EC3CF0" w:rsidRDefault="00863ADC" w:rsidP="00C34EF0">
      <w:pPr>
        <w:pStyle w:val="ListParagraph"/>
        <w:ind w:left="1440"/>
        <w:rPr>
          <w:ins w:id="187" w:author="Tao, Lucas" w:date="2017-12-05T15:46:00Z"/>
          <w:rPrChange w:id="188" w:author="Tao, Lucas" w:date="2017-12-05T17:09:00Z">
            <w:rPr>
              <w:ins w:id="189" w:author="Tao, Lucas" w:date="2017-12-05T15:46:00Z"/>
              <w:rFonts w:ascii="Times New Roman" w:hAnsi="Times New Roman" w:cs="Times New Roman"/>
              <w:sz w:val="24"/>
              <w:szCs w:val="24"/>
            </w:rPr>
          </w:rPrChange>
        </w:rPr>
        <w:pPrChange w:id="190" w:author="Tao, Lucas" w:date="2017-12-05T17:08:00Z">
          <w:pPr>
            <w:pStyle w:val="ListParagraph"/>
            <w:numPr>
              <w:ilvl w:val="1"/>
              <w:numId w:val="1"/>
            </w:numPr>
            <w:ind w:left="1440" w:hanging="360"/>
          </w:pPr>
        </w:pPrChange>
      </w:pPr>
    </w:p>
    <w:p w14:paraId="40A3F01F" w14:textId="02EF04C3" w:rsidR="00241A3B" w:rsidRDefault="00241A3B" w:rsidP="00241A3B">
      <w:pPr>
        <w:pStyle w:val="ListParagraph"/>
        <w:numPr>
          <w:ilvl w:val="0"/>
          <w:numId w:val="1"/>
        </w:numPr>
        <w:rPr>
          <w:ins w:id="191" w:author="Tao, Lucas" w:date="2017-12-05T15:46:00Z"/>
          <w:rFonts w:ascii="Times New Roman" w:hAnsi="Times New Roman" w:cs="Times New Roman"/>
          <w:sz w:val="24"/>
          <w:szCs w:val="24"/>
        </w:rPr>
      </w:pPr>
      <w:proofErr w:type="spellStart"/>
      <w:ins w:id="192" w:author="Tao, Lucas" w:date="2017-12-05T15:46:00Z">
        <w:r>
          <w:rPr>
            <w:rFonts w:ascii="Times New Roman" w:hAnsi="Times New Roman" w:cs="Times New Roman"/>
            <w:sz w:val="24"/>
            <w:szCs w:val="24"/>
          </w:rPr>
          <w:t>Write</w:t>
        </w:r>
        <w:r>
          <w:rPr>
            <w:rFonts w:ascii="Times New Roman" w:hAnsi="Times New Roman" w:cs="Times New Roman"/>
            <w:sz w:val="24"/>
            <w:szCs w:val="24"/>
          </w:rPr>
          <w:t>Line</w:t>
        </w:r>
        <w:proofErr w:type="spellEnd"/>
        <w:r>
          <w:rPr>
            <w:rFonts w:ascii="Times New Roman" w:hAnsi="Times New Roman" w:cs="Times New Roman"/>
            <w:sz w:val="24"/>
            <w:szCs w:val="24"/>
          </w:rPr>
          <w:t xml:space="preserve"> (char[] &lt;buffer&gt;)</w:t>
        </w:r>
      </w:ins>
    </w:p>
    <w:p w14:paraId="6C3FB4CB" w14:textId="5D0B9E10" w:rsidR="00241A3B" w:rsidRDefault="00241A3B" w:rsidP="00241A3B">
      <w:pPr>
        <w:pStyle w:val="ListParagraph"/>
        <w:numPr>
          <w:ilvl w:val="1"/>
          <w:numId w:val="1"/>
        </w:numPr>
        <w:rPr>
          <w:ins w:id="193" w:author="Tao, Lucas" w:date="2017-12-05T15:46:00Z"/>
          <w:rFonts w:ascii="Times New Roman" w:hAnsi="Times New Roman" w:cs="Times New Roman"/>
          <w:sz w:val="24"/>
          <w:szCs w:val="24"/>
        </w:rPr>
      </w:pPr>
      <w:ins w:id="194" w:author="Tao, Lucas" w:date="2017-12-05T15:46:00Z">
        <w:r>
          <w:rPr>
            <w:rFonts w:ascii="Times New Roman" w:hAnsi="Times New Roman" w:cs="Times New Roman"/>
            <w:sz w:val="24"/>
            <w:szCs w:val="24"/>
          </w:rPr>
          <w:lastRenderedPageBreak/>
          <w:t>Writes specified array of Unicode characters</w:t>
        </w:r>
      </w:ins>
      <w:ins w:id="195" w:author="Tao, Lucas" w:date="2017-12-05T15:47:00Z">
        <w:r w:rsidR="00326A8C">
          <w:rPr>
            <w:rFonts w:ascii="Times New Roman" w:hAnsi="Times New Roman" w:cs="Times New Roman"/>
            <w:sz w:val="24"/>
            <w:szCs w:val="24"/>
          </w:rPr>
          <w:t>, followed by the current line terminator,</w:t>
        </w:r>
      </w:ins>
      <w:ins w:id="196" w:author="Tao, Lucas" w:date="2017-12-05T15:46:00Z">
        <w:r>
          <w:rPr>
            <w:rFonts w:ascii="Times New Roman" w:hAnsi="Times New Roman" w:cs="Times New Roman"/>
            <w:sz w:val="24"/>
            <w:szCs w:val="24"/>
          </w:rPr>
          <w:t xml:space="preserve"> to log file.</w:t>
        </w:r>
      </w:ins>
    </w:p>
    <w:p w14:paraId="6307C049" w14:textId="19DD0396" w:rsidR="00241A3B" w:rsidRDefault="00241A3B" w:rsidP="00241A3B">
      <w:pPr>
        <w:pStyle w:val="ListParagraph"/>
        <w:numPr>
          <w:ilvl w:val="0"/>
          <w:numId w:val="1"/>
        </w:numPr>
        <w:rPr>
          <w:ins w:id="197" w:author="Tao, Lucas" w:date="2017-12-05T15:46:00Z"/>
          <w:rFonts w:ascii="Times New Roman" w:hAnsi="Times New Roman" w:cs="Times New Roman"/>
          <w:sz w:val="24"/>
          <w:szCs w:val="24"/>
        </w:rPr>
      </w:pPr>
      <w:proofErr w:type="spellStart"/>
      <w:ins w:id="198" w:author="Tao, Lucas" w:date="2017-12-05T15:46:00Z">
        <w:r>
          <w:rPr>
            <w:rFonts w:ascii="Times New Roman" w:hAnsi="Times New Roman" w:cs="Times New Roman"/>
            <w:sz w:val="24"/>
            <w:szCs w:val="24"/>
          </w:rPr>
          <w:t>Write</w:t>
        </w:r>
        <w:r>
          <w:rPr>
            <w:rFonts w:ascii="Times New Roman" w:hAnsi="Times New Roman" w:cs="Times New Roman"/>
            <w:sz w:val="24"/>
            <w:szCs w:val="24"/>
          </w:rPr>
          <w:t>Line</w:t>
        </w:r>
        <w:proofErr w:type="spellEnd"/>
        <w:r>
          <w:rPr>
            <w:rFonts w:ascii="Times New Roman" w:hAnsi="Times New Roman" w:cs="Times New Roman"/>
            <w:sz w:val="24"/>
            <w:szCs w:val="24"/>
          </w:rPr>
          <w:t xml:space="preserve"> (decimal &lt;value&gt;)</w:t>
        </w:r>
      </w:ins>
    </w:p>
    <w:p w14:paraId="3B68AA21" w14:textId="0CCCEA75" w:rsidR="00241A3B" w:rsidRDefault="00241A3B" w:rsidP="00241A3B">
      <w:pPr>
        <w:pStyle w:val="ListParagraph"/>
        <w:numPr>
          <w:ilvl w:val="1"/>
          <w:numId w:val="1"/>
        </w:numPr>
        <w:rPr>
          <w:ins w:id="199" w:author="Tao, Lucas" w:date="2017-12-05T15:46:00Z"/>
          <w:rFonts w:ascii="Times New Roman" w:hAnsi="Times New Roman" w:cs="Times New Roman"/>
          <w:sz w:val="24"/>
          <w:szCs w:val="24"/>
        </w:rPr>
      </w:pPr>
      <w:ins w:id="200" w:author="Tao, Lucas" w:date="2017-12-05T15:46:00Z">
        <w:r>
          <w:rPr>
            <w:rFonts w:ascii="Times New Roman" w:hAnsi="Times New Roman" w:cs="Times New Roman"/>
            <w:sz w:val="24"/>
            <w:szCs w:val="24"/>
          </w:rPr>
          <w:t xml:space="preserve">Writes text representation of the specified </w:t>
        </w:r>
        <w:proofErr w:type="spellStart"/>
        <w:r>
          <w:rPr>
            <w:rFonts w:ascii="Times New Roman" w:hAnsi="Times New Roman" w:cs="Times New Roman"/>
            <w:sz w:val="24"/>
            <w:szCs w:val="24"/>
          </w:rPr>
          <w:t>System.Decimal</w:t>
        </w:r>
        <w:proofErr w:type="spellEnd"/>
        <w:r>
          <w:rPr>
            <w:rFonts w:ascii="Times New Roman" w:hAnsi="Times New Roman" w:cs="Times New Roman"/>
            <w:sz w:val="24"/>
            <w:szCs w:val="24"/>
          </w:rPr>
          <w:t xml:space="preserve"> value</w:t>
        </w:r>
      </w:ins>
      <w:ins w:id="201" w:author="Tao, Lucas" w:date="2017-12-05T15:47:00Z">
        <w:r w:rsidR="00326A8C">
          <w:rPr>
            <w:rFonts w:ascii="Times New Roman" w:hAnsi="Times New Roman" w:cs="Times New Roman"/>
            <w:sz w:val="24"/>
            <w:szCs w:val="24"/>
          </w:rPr>
          <w:t xml:space="preserve">, followed by the current line terminator, </w:t>
        </w:r>
      </w:ins>
      <w:ins w:id="202" w:author="Tao, Lucas" w:date="2017-12-05T15:46:00Z">
        <w:r>
          <w:rPr>
            <w:rFonts w:ascii="Times New Roman" w:hAnsi="Times New Roman" w:cs="Times New Roman"/>
            <w:sz w:val="24"/>
            <w:szCs w:val="24"/>
          </w:rPr>
          <w:t>to log file.</w:t>
        </w:r>
      </w:ins>
    </w:p>
    <w:p w14:paraId="39538643" w14:textId="00838046" w:rsidR="00241A3B" w:rsidRDefault="00241A3B" w:rsidP="00241A3B">
      <w:pPr>
        <w:pStyle w:val="ListParagraph"/>
        <w:numPr>
          <w:ilvl w:val="0"/>
          <w:numId w:val="1"/>
        </w:numPr>
        <w:rPr>
          <w:ins w:id="203" w:author="Tao, Lucas" w:date="2017-12-05T15:46:00Z"/>
          <w:rFonts w:ascii="Times New Roman" w:hAnsi="Times New Roman" w:cs="Times New Roman"/>
          <w:sz w:val="24"/>
          <w:szCs w:val="24"/>
        </w:rPr>
      </w:pPr>
      <w:proofErr w:type="spellStart"/>
      <w:ins w:id="204" w:author="Tao, Lucas" w:date="2017-12-05T15:46:00Z">
        <w:r>
          <w:rPr>
            <w:rFonts w:ascii="Times New Roman" w:hAnsi="Times New Roman" w:cs="Times New Roman"/>
            <w:sz w:val="24"/>
            <w:szCs w:val="24"/>
          </w:rPr>
          <w:t>Write</w:t>
        </w:r>
        <w:r>
          <w:rPr>
            <w:rFonts w:ascii="Times New Roman" w:hAnsi="Times New Roman" w:cs="Times New Roman"/>
            <w:sz w:val="24"/>
            <w:szCs w:val="24"/>
          </w:rPr>
          <w:t>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&lt;value&gt;)</w:t>
        </w:r>
      </w:ins>
    </w:p>
    <w:p w14:paraId="54527CC0" w14:textId="304CCB5F" w:rsidR="00241A3B" w:rsidRDefault="00241A3B" w:rsidP="00241A3B">
      <w:pPr>
        <w:pStyle w:val="ListParagraph"/>
        <w:numPr>
          <w:ilvl w:val="1"/>
          <w:numId w:val="1"/>
        </w:numPr>
        <w:rPr>
          <w:ins w:id="205" w:author="Tao, Lucas" w:date="2017-12-05T15:46:00Z"/>
          <w:rFonts w:ascii="Times New Roman" w:hAnsi="Times New Roman" w:cs="Times New Roman"/>
          <w:sz w:val="24"/>
          <w:szCs w:val="24"/>
        </w:rPr>
      </w:pPr>
      <w:ins w:id="206" w:author="Tao, Lucas" w:date="2017-12-05T15:46:00Z">
        <w:r>
          <w:rPr>
            <w:rFonts w:ascii="Times New Roman" w:hAnsi="Times New Roman" w:cs="Times New Roman"/>
            <w:sz w:val="24"/>
            <w:szCs w:val="24"/>
          </w:rPr>
          <w:t>Writes the text representation of the specified 32-bit signed integer value</w:t>
        </w:r>
      </w:ins>
      <w:ins w:id="207" w:author="Tao, Lucas" w:date="2017-12-05T15:47:00Z">
        <w:r w:rsidR="00326A8C">
          <w:rPr>
            <w:rFonts w:ascii="Times New Roman" w:hAnsi="Times New Roman" w:cs="Times New Roman"/>
            <w:sz w:val="24"/>
            <w:szCs w:val="24"/>
          </w:rPr>
          <w:t>, followed by the current line terminator,</w:t>
        </w:r>
      </w:ins>
      <w:ins w:id="208" w:author="Tao, Lucas" w:date="2017-12-05T15:46:00Z">
        <w:r>
          <w:rPr>
            <w:rFonts w:ascii="Times New Roman" w:hAnsi="Times New Roman" w:cs="Times New Roman"/>
            <w:sz w:val="24"/>
            <w:szCs w:val="24"/>
          </w:rPr>
          <w:t xml:space="preserve"> to the log file.</w:t>
        </w:r>
      </w:ins>
    </w:p>
    <w:p w14:paraId="7B88A55E" w14:textId="6183FA0E" w:rsidR="00241A3B" w:rsidRDefault="00241A3B" w:rsidP="00241A3B">
      <w:pPr>
        <w:pStyle w:val="ListParagraph"/>
        <w:numPr>
          <w:ilvl w:val="0"/>
          <w:numId w:val="1"/>
        </w:numPr>
        <w:rPr>
          <w:ins w:id="209" w:author="Tao, Lucas" w:date="2017-12-05T15:46:00Z"/>
          <w:rFonts w:ascii="Times New Roman" w:hAnsi="Times New Roman" w:cs="Times New Roman"/>
          <w:sz w:val="24"/>
          <w:szCs w:val="24"/>
        </w:rPr>
      </w:pPr>
      <w:proofErr w:type="spellStart"/>
      <w:ins w:id="210"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(long &lt;value&gt;)</w:t>
        </w:r>
      </w:ins>
    </w:p>
    <w:p w14:paraId="443CFC43" w14:textId="1166442B" w:rsidR="00241A3B" w:rsidRDefault="00241A3B" w:rsidP="00241A3B">
      <w:pPr>
        <w:pStyle w:val="ListParagraph"/>
        <w:numPr>
          <w:ilvl w:val="1"/>
          <w:numId w:val="1"/>
        </w:numPr>
        <w:rPr>
          <w:ins w:id="211" w:author="Tao, Lucas" w:date="2017-12-05T15:46:00Z"/>
          <w:rFonts w:ascii="Times New Roman" w:hAnsi="Times New Roman" w:cs="Times New Roman"/>
          <w:sz w:val="24"/>
          <w:szCs w:val="24"/>
        </w:rPr>
      </w:pPr>
      <w:ins w:id="212" w:author="Tao, Lucas" w:date="2017-12-05T15:46:00Z">
        <w:r>
          <w:rPr>
            <w:rFonts w:ascii="Times New Roman" w:hAnsi="Times New Roman" w:cs="Times New Roman"/>
            <w:sz w:val="24"/>
            <w:szCs w:val="24"/>
          </w:rPr>
          <w:t>Writes the text representation of the specified 64-bit signed integer</w:t>
        </w:r>
      </w:ins>
      <w:ins w:id="213" w:author="Tao, Lucas" w:date="2017-12-05T15:47:00Z">
        <w:r w:rsidR="00326A8C">
          <w:rPr>
            <w:rFonts w:ascii="Times New Roman" w:hAnsi="Times New Roman" w:cs="Times New Roman"/>
            <w:sz w:val="24"/>
            <w:szCs w:val="24"/>
          </w:rPr>
          <w:t xml:space="preserve">, followed by the current line terminator, </w:t>
        </w:r>
      </w:ins>
      <w:ins w:id="214" w:author="Tao, Lucas" w:date="2017-12-05T15:46:00Z">
        <w:r>
          <w:rPr>
            <w:rFonts w:ascii="Times New Roman" w:hAnsi="Times New Roman" w:cs="Times New Roman"/>
            <w:sz w:val="24"/>
            <w:szCs w:val="24"/>
          </w:rPr>
          <w:t>to the log file.</w:t>
        </w:r>
      </w:ins>
    </w:p>
    <w:p w14:paraId="72A66C94" w14:textId="1F1CD470" w:rsidR="00241A3B" w:rsidRDefault="00241A3B" w:rsidP="00241A3B">
      <w:pPr>
        <w:pStyle w:val="ListParagraph"/>
        <w:numPr>
          <w:ilvl w:val="0"/>
          <w:numId w:val="1"/>
        </w:numPr>
        <w:rPr>
          <w:ins w:id="215" w:author="Tao, Lucas" w:date="2017-12-05T15:46:00Z"/>
          <w:rFonts w:ascii="Times New Roman" w:hAnsi="Times New Roman" w:cs="Times New Roman"/>
          <w:sz w:val="24"/>
          <w:szCs w:val="24"/>
        </w:rPr>
      </w:pPr>
      <w:proofErr w:type="spellStart"/>
      <w:ins w:id="216"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(object &lt;value&gt;)</w:t>
        </w:r>
      </w:ins>
    </w:p>
    <w:p w14:paraId="75A06C96" w14:textId="53F73AC8" w:rsidR="00241A3B" w:rsidRDefault="00241A3B" w:rsidP="00241A3B">
      <w:pPr>
        <w:pStyle w:val="ListParagraph"/>
        <w:numPr>
          <w:ilvl w:val="1"/>
          <w:numId w:val="1"/>
        </w:numPr>
        <w:rPr>
          <w:ins w:id="217" w:author="Tao, Lucas" w:date="2017-12-05T15:46:00Z"/>
          <w:rFonts w:ascii="Times New Roman" w:hAnsi="Times New Roman" w:cs="Times New Roman"/>
          <w:sz w:val="24"/>
          <w:szCs w:val="24"/>
        </w:rPr>
      </w:pPr>
      <w:ins w:id="218" w:author="Tao, Lucas" w:date="2017-12-05T15:46:00Z">
        <w:r>
          <w:rPr>
            <w:rFonts w:ascii="Times New Roman" w:hAnsi="Times New Roman" w:cs="Times New Roman"/>
            <w:sz w:val="24"/>
            <w:szCs w:val="24"/>
          </w:rPr>
          <w:t>Writes the text representation of the specified object</w:t>
        </w:r>
      </w:ins>
      <w:ins w:id="219" w:author="Tao, Lucas" w:date="2017-12-05T15:47:00Z">
        <w:r w:rsidR="00326A8C">
          <w:rPr>
            <w:rFonts w:ascii="Times New Roman" w:hAnsi="Times New Roman" w:cs="Times New Roman"/>
            <w:sz w:val="24"/>
            <w:szCs w:val="24"/>
          </w:rPr>
          <w:t xml:space="preserve">, followed by the current line terminator, </w:t>
        </w:r>
      </w:ins>
      <w:ins w:id="220" w:author="Tao, Lucas" w:date="2017-12-05T15:46:00Z">
        <w:r>
          <w:rPr>
            <w:rFonts w:ascii="Times New Roman" w:hAnsi="Times New Roman" w:cs="Times New Roman"/>
            <w:sz w:val="24"/>
            <w:szCs w:val="24"/>
          </w:rPr>
          <w:t>to the log file.</w:t>
        </w:r>
      </w:ins>
    </w:p>
    <w:p w14:paraId="2672BC64" w14:textId="300E8F00" w:rsidR="00241A3B" w:rsidRDefault="00241A3B" w:rsidP="00241A3B">
      <w:pPr>
        <w:pStyle w:val="ListParagraph"/>
        <w:numPr>
          <w:ilvl w:val="0"/>
          <w:numId w:val="1"/>
        </w:numPr>
        <w:rPr>
          <w:ins w:id="221" w:author="Tao, Lucas" w:date="2017-12-05T15:46:00Z"/>
          <w:rFonts w:ascii="Times New Roman" w:hAnsi="Times New Roman" w:cs="Times New Roman"/>
          <w:sz w:val="24"/>
          <w:szCs w:val="24"/>
        </w:rPr>
      </w:pPr>
      <w:proofErr w:type="spellStart"/>
      <w:ins w:id="222"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ulong</w:t>
        </w:r>
        <w:proofErr w:type="spellEnd"/>
        <w:r>
          <w:rPr>
            <w:rFonts w:ascii="Times New Roman" w:hAnsi="Times New Roman" w:cs="Times New Roman"/>
            <w:sz w:val="24"/>
            <w:szCs w:val="24"/>
          </w:rPr>
          <w:t xml:space="preserve"> &lt;value&gt;)</w:t>
        </w:r>
      </w:ins>
    </w:p>
    <w:p w14:paraId="1AB21296" w14:textId="09C4A7F7" w:rsidR="00241A3B" w:rsidRDefault="00241A3B" w:rsidP="00241A3B">
      <w:pPr>
        <w:pStyle w:val="ListParagraph"/>
        <w:numPr>
          <w:ilvl w:val="1"/>
          <w:numId w:val="1"/>
        </w:numPr>
        <w:rPr>
          <w:ins w:id="223" w:author="Tao, Lucas" w:date="2017-12-05T15:46:00Z"/>
          <w:rFonts w:ascii="Times New Roman" w:hAnsi="Times New Roman" w:cs="Times New Roman"/>
          <w:sz w:val="24"/>
          <w:szCs w:val="24"/>
        </w:rPr>
      </w:pPr>
      <w:ins w:id="224" w:author="Tao, Lucas" w:date="2017-12-05T15:46:00Z">
        <w:r>
          <w:rPr>
            <w:rFonts w:ascii="Times New Roman" w:hAnsi="Times New Roman" w:cs="Times New Roman"/>
            <w:sz w:val="24"/>
            <w:szCs w:val="24"/>
          </w:rPr>
          <w:t>Writes the text representation of the specified 64-bit unsigned integer value</w:t>
        </w:r>
      </w:ins>
      <w:ins w:id="225" w:author="Tao, Lucas" w:date="2017-12-05T15:47:00Z">
        <w:r w:rsidR="00326A8C">
          <w:rPr>
            <w:rFonts w:ascii="Times New Roman" w:hAnsi="Times New Roman" w:cs="Times New Roman"/>
            <w:sz w:val="24"/>
            <w:szCs w:val="24"/>
          </w:rPr>
          <w:t>, followed by the current line terminator,</w:t>
        </w:r>
      </w:ins>
      <w:ins w:id="226" w:author="Tao, Lucas" w:date="2017-12-05T15:46:00Z">
        <w:r>
          <w:rPr>
            <w:rFonts w:ascii="Times New Roman" w:hAnsi="Times New Roman" w:cs="Times New Roman"/>
            <w:sz w:val="24"/>
            <w:szCs w:val="24"/>
          </w:rPr>
          <w:t xml:space="preserve"> to the log file.</w:t>
        </w:r>
      </w:ins>
    </w:p>
    <w:p w14:paraId="3C7FB831" w14:textId="3990C353" w:rsidR="00241A3B" w:rsidRDefault="00241A3B" w:rsidP="00241A3B">
      <w:pPr>
        <w:pStyle w:val="ListParagraph"/>
        <w:numPr>
          <w:ilvl w:val="0"/>
          <w:numId w:val="1"/>
        </w:numPr>
        <w:rPr>
          <w:ins w:id="227" w:author="Tao, Lucas" w:date="2017-12-05T15:46:00Z"/>
          <w:rFonts w:ascii="Times New Roman" w:hAnsi="Times New Roman" w:cs="Times New Roman"/>
          <w:sz w:val="24"/>
          <w:szCs w:val="24"/>
        </w:rPr>
      </w:pPr>
      <w:proofErr w:type="spellStart"/>
      <w:ins w:id="228"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xml:space="preserve"> &lt;value&gt;)</w:t>
        </w:r>
      </w:ins>
    </w:p>
    <w:p w14:paraId="0ACA1662" w14:textId="22B4BB0B" w:rsidR="00241A3B" w:rsidRDefault="00241A3B" w:rsidP="00241A3B">
      <w:pPr>
        <w:pStyle w:val="ListParagraph"/>
        <w:numPr>
          <w:ilvl w:val="1"/>
          <w:numId w:val="1"/>
        </w:numPr>
        <w:rPr>
          <w:ins w:id="229" w:author="Tao, Lucas" w:date="2017-12-05T15:46:00Z"/>
          <w:rFonts w:ascii="Times New Roman" w:hAnsi="Times New Roman" w:cs="Times New Roman"/>
          <w:sz w:val="24"/>
          <w:szCs w:val="24"/>
        </w:rPr>
      </w:pPr>
      <w:ins w:id="230" w:author="Tao, Lucas" w:date="2017-12-05T15:46:00Z">
        <w:r>
          <w:rPr>
            <w:rFonts w:ascii="Times New Roman" w:hAnsi="Times New Roman" w:cs="Times New Roman"/>
            <w:sz w:val="24"/>
            <w:szCs w:val="24"/>
          </w:rPr>
          <w:t>Writes the text representation of the specified 32-bit unsigned integer value</w:t>
        </w:r>
      </w:ins>
      <w:ins w:id="231" w:author="Tao, Lucas" w:date="2017-12-05T15:48:00Z">
        <w:r w:rsidR="007A53BB">
          <w:rPr>
            <w:rFonts w:ascii="Times New Roman" w:hAnsi="Times New Roman" w:cs="Times New Roman"/>
            <w:sz w:val="24"/>
            <w:szCs w:val="24"/>
          </w:rPr>
          <w:t>, followed by the current line terminator,</w:t>
        </w:r>
      </w:ins>
      <w:ins w:id="232" w:author="Tao, Lucas" w:date="2017-12-05T15:46:00Z">
        <w:r>
          <w:rPr>
            <w:rFonts w:ascii="Times New Roman" w:hAnsi="Times New Roman" w:cs="Times New Roman"/>
            <w:sz w:val="24"/>
            <w:szCs w:val="24"/>
          </w:rPr>
          <w:t xml:space="preserve"> to the log file.</w:t>
        </w:r>
      </w:ins>
    </w:p>
    <w:p w14:paraId="05C95445" w14:textId="01A21635" w:rsidR="00241A3B" w:rsidRDefault="00241A3B" w:rsidP="00241A3B">
      <w:pPr>
        <w:pStyle w:val="ListParagraph"/>
        <w:numPr>
          <w:ilvl w:val="0"/>
          <w:numId w:val="1"/>
        </w:numPr>
        <w:rPr>
          <w:ins w:id="233" w:author="Tao, Lucas" w:date="2017-12-05T15:46:00Z"/>
          <w:rFonts w:ascii="Times New Roman" w:hAnsi="Times New Roman" w:cs="Times New Roman"/>
          <w:sz w:val="24"/>
          <w:szCs w:val="24"/>
        </w:rPr>
      </w:pPr>
      <w:proofErr w:type="spellStart"/>
      <w:ins w:id="234"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(float &lt;value&gt;)</w:t>
        </w:r>
      </w:ins>
    </w:p>
    <w:p w14:paraId="17B2840E" w14:textId="1D7C96CF" w:rsidR="00241A3B" w:rsidRDefault="00241A3B" w:rsidP="00241A3B">
      <w:pPr>
        <w:pStyle w:val="ListParagraph"/>
        <w:numPr>
          <w:ilvl w:val="1"/>
          <w:numId w:val="1"/>
        </w:numPr>
        <w:rPr>
          <w:ins w:id="235" w:author="Tao, Lucas" w:date="2017-12-05T15:46:00Z"/>
          <w:rFonts w:ascii="Times New Roman" w:hAnsi="Times New Roman" w:cs="Times New Roman"/>
          <w:sz w:val="24"/>
          <w:szCs w:val="24"/>
        </w:rPr>
      </w:pPr>
      <w:ins w:id="236" w:author="Tao, Lucas" w:date="2017-12-05T15:46:00Z">
        <w:r>
          <w:rPr>
            <w:rFonts w:ascii="Times New Roman" w:hAnsi="Times New Roman" w:cs="Times New Roman"/>
            <w:sz w:val="24"/>
            <w:szCs w:val="24"/>
          </w:rPr>
          <w:t>Writes the text representation of the specified single-precision floating-point value</w:t>
        </w:r>
      </w:ins>
      <w:ins w:id="237" w:author="Tao, Lucas" w:date="2017-12-05T15:48:00Z">
        <w:r w:rsidR="007A53BB">
          <w:rPr>
            <w:rFonts w:ascii="Times New Roman" w:hAnsi="Times New Roman" w:cs="Times New Roman"/>
            <w:sz w:val="24"/>
            <w:szCs w:val="24"/>
          </w:rPr>
          <w:t>, followed by the current line terminator,</w:t>
        </w:r>
      </w:ins>
      <w:ins w:id="238" w:author="Tao, Lucas" w:date="2017-12-05T15:46:00Z">
        <w:r>
          <w:rPr>
            <w:rFonts w:ascii="Times New Roman" w:hAnsi="Times New Roman" w:cs="Times New Roman"/>
            <w:sz w:val="24"/>
            <w:szCs w:val="24"/>
          </w:rPr>
          <w:t xml:space="preserve"> to the log file.</w:t>
        </w:r>
      </w:ins>
    </w:p>
    <w:p w14:paraId="3680CE46" w14:textId="423A9492" w:rsidR="00241A3B" w:rsidRDefault="00241A3B" w:rsidP="00241A3B">
      <w:pPr>
        <w:pStyle w:val="ListParagraph"/>
        <w:numPr>
          <w:ilvl w:val="0"/>
          <w:numId w:val="1"/>
        </w:numPr>
        <w:rPr>
          <w:ins w:id="239" w:author="Tao, Lucas" w:date="2017-12-05T15:46:00Z"/>
          <w:rFonts w:ascii="Times New Roman" w:hAnsi="Times New Roman" w:cs="Times New Roman"/>
          <w:sz w:val="24"/>
          <w:szCs w:val="24"/>
        </w:rPr>
      </w:pPr>
      <w:proofErr w:type="spellStart"/>
      <w:ins w:id="240"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(double &lt;value&gt;)</w:t>
        </w:r>
      </w:ins>
    </w:p>
    <w:p w14:paraId="06762E52" w14:textId="71E65445" w:rsidR="00241A3B" w:rsidRDefault="00241A3B" w:rsidP="00241A3B">
      <w:pPr>
        <w:pStyle w:val="ListParagraph"/>
        <w:numPr>
          <w:ilvl w:val="1"/>
          <w:numId w:val="1"/>
        </w:numPr>
        <w:rPr>
          <w:ins w:id="241" w:author="Tao, Lucas" w:date="2017-12-05T15:46:00Z"/>
          <w:rFonts w:ascii="Times New Roman" w:hAnsi="Times New Roman" w:cs="Times New Roman"/>
          <w:sz w:val="24"/>
          <w:szCs w:val="24"/>
        </w:rPr>
      </w:pPr>
      <w:ins w:id="242" w:author="Tao, Lucas" w:date="2017-12-05T15:46:00Z">
        <w:r>
          <w:rPr>
            <w:rFonts w:ascii="Times New Roman" w:hAnsi="Times New Roman" w:cs="Times New Roman"/>
            <w:sz w:val="24"/>
            <w:szCs w:val="24"/>
          </w:rPr>
          <w:t>Writes the text representation of the specified double-precision floating-point value</w:t>
        </w:r>
      </w:ins>
      <w:ins w:id="243" w:author="Tao, Lucas" w:date="2017-12-05T15:48:00Z">
        <w:r w:rsidR="007A53BB">
          <w:rPr>
            <w:rFonts w:ascii="Times New Roman" w:hAnsi="Times New Roman" w:cs="Times New Roman"/>
            <w:sz w:val="24"/>
            <w:szCs w:val="24"/>
          </w:rPr>
          <w:t>, followed by the current line terminator,</w:t>
        </w:r>
      </w:ins>
      <w:ins w:id="244" w:author="Tao, Lucas" w:date="2017-12-05T15:46:00Z">
        <w:r>
          <w:rPr>
            <w:rFonts w:ascii="Times New Roman" w:hAnsi="Times New Roman" w:cs="Times New Roman"/>
            <w:sz w:val="24"/>
            <w:szCs w:val="24"/>
          </w:rPr>
          <w:t xml:space="preserve"> to the log file.</w:t>
        </w:r>
      </w:ins>
    </w:p>
    <w:p w14:paraId="7EDBBFED" w14:textId="5C626A0C" w:rsidR="00241A3B" w:rsidRDefault="00241A3B" w:rsidP="00241A3B">
      <w:pPr>
        <w:pStyle w:val="ListParagraph"/>
        <w:numPr>
          <w:ilvl w:val="0"/>
          <w:numId w:val="1"/>
        </w:numPr>
        <w:rPr>
          <w:ins w:id="245" w:author="Tao, Lucas" w:date="2017-12-05T15:46:00Z"/>
          <w:rFonts w:ascii="Times New Roman" w:hAnsi="Times New Roman" w:cs="Times New Roman"/>
          <w:sz w:val="24"/>
          <w:szCs w:val="24"/>
        </w:rPr>
      </w:pPr>
      <w:proofErr w:type="spellStart"/>
      <w:ins w:id="246"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(bool &lt;value&gt;)</w:t>
        </w:r>
      </w:ins>
    </w:p>
    <w:p w14:paraId="4F5ED385" w14:textId="573F64CD" w:rsidR="00241A3B" w:rsidRDefault="00241A3B" w:rsidP="00241A3B">
      <w:pPr>
        <w:pStyle w:val="ListParagraph"/>
        <w:numPr>
          <w:ilvl w:val="1"/>
          <w:numId w:val="1"/>
        </w:numPr>
        <w:rPr>
          <w:ins w:id="247" w:author="Tao, Lucas" w:date="2017-12-05T15:46:00Z"/>
          <w:rFonts w:ascii="Times New Roman" w:hAnsi="Times New Roman" w:cs="Times New Roman"/>
          <w:sz w:val="24"/>
          <w:szCs w:val="24"/>
        </w:rPr>
      </w:pPr>
      <w:ins w:id="248" w:author="Tao, Lucas" w:date="2017-12-05T15:46:00Z">
        <w:r>
          <w:rPr>
            <w:rFonts w:ascii="Times New Roman" w:hAnsi="Times New Roman" w:cs="Times New Roman"/>
            <w:sz w:val="24"/>
            <w:szCs w:val="24"/>
          </w:rPr>
          <w:t>Writes the text representation of the specified Boolean value</w:t>
        </w:r>
      </w:ins>
      <w:ins w:id="249" w:author="Tao, Lucas" w:date="2017-12-05T15:48:00Z">
        <w:r w:rsidR="007A53BB">
          <w:rPr>
            <w:rFonts w:ascii="Times New Roman" w:hAnsi="Times New Roman" w:cs="Times New Roman"/>
            <w:sz w:val="24"/>
            <w:szCs w:val="24"/>
          </w:rPr>
          <w:t>, followed by the current line terminator,</w:t>
        </w:r>
      </w:ins>
      <w:ins w:id="250" w:author="Tao, Lucas" w:date="2017-12-05T15:46:00Z">
        <w:r>
          <w:rPr>
            <w:rFonts w:ascii="Times New Roman" w:hAnsi="Times New Roman" w:cs="Times New Roman"/>
            <w:sz w:val="24"/>
            <w:szCs w:val="24"/>
          </w:rPr>
          <w:t xml:space="preserve"> to the log file.</w:t>
        </w:r>
      </w:ins>
    </w:p>
    <w:p w14:paraId="03E568DE" w14:textId="468B3ED4" w:rsidR="00241A3B" w:rsidRDefault="00241A3B" w:rsidP="00241A3B">
      <w:pPr>
        <w:pStyle w:val="ListParagraph"/>
        <w:numPr>
          <w:ilvl w:val="0"/>
          <w:numId w:val="1"/>
        </w:numPr>
        <w:rPr>
          <w:ins w:id="251" w:author="Tao, Lucas" w:date="2017-12-05T15:46:00Z"/>
          <w:rFonts w:ascii="Times New Roman" w:hAnsi="Times New Roman" w:cs="Times New Roman"/>
          <w:sz w:val="24"/>
          <w:szCs w:val="24"/>
        </w:rPr>
      </w:pPr>
      <w:proofErr w:type="spellStart"/>
      <w:ins w:id="252"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(string &lt;value&gt;)</w:t>
        </w:r>
      </w:ins>
    </w:p>
    <w:p w14:paraId="12F4AE12" w14:textId="6CA8B493" w:rsidR="00241A3B" w:rsidRDefault="00241A3B" w:rsidP="00241A3B">
      <w:pPr>
        <w:pStyle w:val="ListParagraph"/>
        <w:numPr>
          <w:ilvl w:val="1"/>
          <w:numId w:val="1"/>
        </w:numPr>
        <w:rPr>
          <w:ins w:id="253" w:author="Tao, Lucas" w:date="2017-12-05T15:46:00Z"/>
          <w:rFonts w:ascii="Times New Roman" w:hAnsi="Times New Roman" w:cs="Times New Roman"/>
          <w:sz w:val="24"/>
          <w:szCs w:val="24"/>
        </w:rPr>
      </w:pPr>
      <w:ins w:id="254" w:author="Tao, Lucas" w:date="2017-12-05T15:46:00Z">
        <w:r>
          <w:rPr>
            <w:rFonts w:ascii="Times New Roman" w:hAnsi="Times New Roman" w:cs="Times New Roman"/>
            <w:sz w:val="24"/>
            <w:szCs w:val="24"/>
          </w:rPr>
          <w:t>Writes the string</w:t>
        </w:r>
      </w:ins>
      <w:ins w:id="255" w:author="Tao, Lucas" w:date="2017-12-05T15:48:00Z">
        <w:r w:rsidR="00FD3804">
          <w:rPr>
            <w:rFonts w:ascii="Times New Roman" w:hAnsi="Times New Roman" w:cs="Times New Roman"/>
            <w:sz w:val="24"/>
            <w:szCs w:val="24"/>
          </w:rPr>
          <w:t>, followed by the current line terminator,</w:t>
        </w:r>
      </w:ins>
      <w:ins w:id="256" w:author="Tao, Lucas" w:date="2017-12-05T15:46:00Z">
        <w:r>
          <w:rPr>
            <w:rFonts w:ascii="Times New Roman" w:hAnsi="Times New Roman" w:cs="Times New Roman"/>
            <w:sz w:val="24"/>
            <w:szCs w:val="24"/>
          </w:rPr>
          <w:t xml:space="preserve"> to the log file.</w:t>
        </w:r>
      </w:ins>
    </w:p>
    <w:p w14:paraId="4FC69C77" w14:textId="66F61724" w:rsidR="00241A3B" w:rsidRDefault="00241A3B" w:rsidP="00241A3B">
      <w:pPr>
        <w:pStyle w:val="ListParagraph"/>
        <w:numPr>
          <w:ilvl w:val="0"/>
          <w:numId w:val="1"/>
        </w:numPr>
        <w:rPr>
          <w:ins w:id="257" w:author="Tao, Lucas" w:date="2017-12-05T15:46:00Z"/>
          <w:rFonts w:ascii="Times New Roman" w:hAnsi="Times New Roman" w:cs="Times New Roman"/>
          <w:sz w:val="24"/>
          <w:szCs w:val="24"/>
        </w:rPr>
      </w:pPr>
      <w:proofErr w:type="spellStart"/>
      <w:ins w:id="258"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(string &lt;format&gt;,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xml:space="preserve"> object[] &lt;</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&gt;)</w:t>
        </w:r>
      </w:ins>
    </w:p>
    <w:p w14:paraId="116D565A" w14:textId="1AF5FFF3" w:rsidR="00241A3B" w:rsidRDefault="00241A3B" w:rsidP="00241A3B">
      <w:pPr>
        <w:pStyle w:val="ListParagraph"/>
        <w:numPr>
          <w:ilvl w:val="1"/>
          <w:numId w:val="1"/>
        </w:numPr>
        <w:rPr>
          <w:ins w:id="259" w:author="Tao, Lucas" w:date="2017-12-05T15:46:00Z"/>
          <w:rFonts w:ascii="Times New Roman" w:hAnsi="Times New Roman" w:cs="Times New Roman"/>
          <w:sz w:val="24"/>
          <w:szCs w:val="24"/>
        </w:rPr>
      </w:pPr>
      <w:ins w:id="260" w:author="Tao, Lucas" w:date="2017-12-05T15:46:00Z">
        <w:r>
          <w:rPr>
            <w:rFonts w:ascii="Times New Roman" w:hAnsi="Times New Roman" w:cs="Times New Roman"/>
            <w:sz w:val="24"/>
            <w:szCs w:val="24"/>
          </w:rPr>
          <w:t>Writes the text representation of the specified array of objects</w:t>
        </w:r>
      </w:ins>
      <w:ins w:id="261" w:author="Tao, Lucas" w:date="2017-12-05T15:48:00Z">
        <w:r w:rsidR="00B0065C">
          <w:rPr>
            <w:rFonts w:ascii="Times New Roman" w:hAnsi="Times New Roman" w:cs="Times New Roman"/>
            <w:sz w:val="24"/>
            <w:szCs w:val="24"/>
          </w:rPr>
          <w:t>, followed by the current line terminator,</w:t>
        </w:r>
      </w:ins>
      <w:ins w:id="262" w:author="Tao, Lucas" w:date="2017-12-05T15:46:00Z">
        <w:r>
          <w:rPr>
            <w:rFonts w:ascii="Times New Roman" w:hAnsi="Times New Roman" w:cs="Times New Roman"/>
            <w:sz w:val="24"/>
            <w:szCs w:val="24"/>
          </w:rPr>
          <w:t xml:space="preserve"> to the log file using the specified format information.</w:t>
        </w:r>
      </w:ins>
    </w:p>
    <w:p w14:paraId="2A967B5C" w14:textId="4ECB83E4" w:rsidR="00241A3B" w:rsidRDefault="00241A3B" w:rsidP="00241A3B">
      <w:pPr>
        <w:pStyle w:val="ListParagraph"/>
        <w:numPr>
          <w:ilvl w:val="0"/>
          <w:numId w:val="1"/>
        </w:numPr>
        <w:rPr>
          <w:ins w:id="263" w:author="Tao, Lucas" w:date="2017-12-05T15:46:00Z"/>
          <w:rFonts w:ascii="Times New Roman" w:hAnsi="Times New Roman" w:cs="Times New Roman"/>
          <w:sz w:val="24"/>
          <w:szCs w:val="24"/>
        </w:rPr>
      </w:pPr>
      <w:proofErr w:type="spellStart"/>
      <w:ins w:id="264"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(string &lt;format&gt;, object &lt;arg0&gt;)</w:t>
        </w:r>
      </w:ins>
    </w:p>
    <w:p w14:paraId="6A0748E5" w14:textId="255DCBED" w:rsidR="00241A3B" w:rsidRDefault="00241A3B" w:rsidP="00241A3B">
      <w:pPr>
        <w:pStyle w:val="ListParagraph"/>
        <w:numPr>
          <w:ilvl w:val="1"/>
          <w:numId w:val="1"/>
        </w:numPr>
        <w:rPr>
          <w:ins w:id="265" w:author="Tao, Lucas" w:date="2017-12-05T15:46:00Z"/>
          <w:rFonts w:ascii="Times New Roman" w:hAnsi="Times New Roman" w:cs="Times New Roman"/>
          <w:sz w:val="24"/>
          <w:szCs w:val="24"/>
        </w:rPr>
      </w:pPr>
      <w:ins w:id="266" w:author="Tao, Lucas" w:date="2017-12-05T15:46:00Z">
        <w:r>
          <w:rPr>
            <w:rFonts w:ascii="Times New Roman" w:hAnsi="Times New Roman" w:cs="Times New Roman"/>
            <w:sz w:val="24"/>
            <w:szCs w:val="24"/>
          </w:rPr>
          <w:t>Writes the text representation of the specified object</w:t>
        </w:r>
      </w:ins>
      <w:ins w:id="267" w:author="Tao, Lucas" w:date="2017-12-05T15:48:00Z">
        <w:r w:rsidR="009E3D40">
          <w:rPr>
            <w:rFonts w:ascii="Times New Roman" w:hAnsi="Times New Roman" w:cs="Times New Roman"/>
            <w:sz w:val="24"/>
            <w:szCs w:val="24"/>
          </w:rPr>
          <w:t>, followed by the current line terminator,</w:t>
        </w:r>
      </w:ins>
      <w:ins w:id="268" w:author="Tao, Lucas" w:date="2017-12-05T15:46:00Z">
        <w:r>
          <w:rPr>
            <w:rFonts w:ascii="Times New Roman" w:hAnsi="Times New Roman" w:cs="Times New Roman"/>
            <w:sz w:val="24"/>
            <w:szCs w:val="24"/>
          </w:rPr>
          <w:t xml:space="preserve"> to the log file using the specified format information.</w:t>
        </w:r>
      </w:ins>
    </w:p>
    <w:p w14:paraId="3484562E" w14:textId="708FA94D" w:rsidR="00241A3B" w:rsidRDefault="00241A3B" w:rsidP="00241A3B">
      <w:pPr>
        <w:pStyle w:val="ListParagraph"/>
        <w:numPr>
          <w:ilvl w:val="0"/>
          <w:numId w:val="1"/>
        </w:numPr>
        <w:rPr>
          <w:ins w:id="269" w:author="Tao, Lucas" w:date="2017-12-05T15:46:00Z"/>
          <w:rFonts w:ascii="Times New Roman" w:hAnsi="Times New Roman" w:cs="Times New Roman"/>
          <w:sz w:val="24"/>
          <w:szCs w:val="24"/>
        </w:rPr>
      </w:pPr>
      <w:proofErr w:type="spellStart"/>
      <w:ins w:id="270"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(char[] &lt;buffer&gt;,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&lt;index&gt;,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&lt;count&gt;)</w:t>
        </w:r>
      </w:ins>
    </w:p>
    <w:p w14:paraId="53EAE625" w14:textId="1B6B9E0B" w:rsidR="00241A3B" w:rsidRDefault="00241A3B" w:rsidP="00241A3B">
      <w:pPr>
        <w:pStyle w:val="ListParagraph"/>
        <w:numPr>
          <w:ilvl w:val="1"/>
          <w:numId w:val="1"/>
        </w:numPr>
        <w:rPr>
          <w:ins w:id="271" w:author="Tao, Lucas" w:date="2017-12-05T15:46:00Z"/>
          <w:rFonts w:ascii="Times New Roman" w:hAnsi="Times New Roman" w:cs="Times New Roman"/>
          <w:sz w:val="24"/>
          <w:szCs w:val="24"/>
        </w:rPr>
      </w:pPr>
      <w:ins w:id="272" w:author="Tao, Lucas" w:date="2017-12-05T15:46:00Z">
        <w:r>
          <w:rPr>
            <w:rFonts w:ascii="Times New Roman" w:hAnsi="Times New Roman" w:cs="Times New Roman"/>
            <w:sz w:val="24"/>
            <w:szCs w:val="24"/>
          </w:rPr>
          <w:t>Writes the specified subarray of Unicode characters</w:t>
        </w:r>
      </w:ins>
      <w:ins w:id="273" w:author="Tao, Lucas" w:date="2017-12-05T15:48:00Z">
        <w:r w:rsidR="00400517">
          <w:rPr>
            <w:rFonts w:ascii="Times New Roman" w:hAnsi="Times New Roman" w:cs="Times New Roman"/>
            <w:sz w:val="24"/>
            <w:szCs w:val="24"/>
          </w:rPr>
          <w:t>, followed by the current line terminator,</w:t>
        </w:r>
      </w:ins>
      <w:ins w:id="274" w:author="Tao, Lucas" w:date="2017-12-05T15:46:00Z">
        <w:r>
          <w:rPr>
            <w:rFonts w:ascii="Times New Roman" w:hAnsi="Times New Roman" w:cs="Times New Roman"/>
            <w:sz w:val="24"/>
            <w:szCs w:val="24"/>
          </w:rPr>
          <w:t xml:space="preserve"> to the log file.</w:t>
        </w:r>
      </w:ins>
    </w:p>
    <w:p w14:paraId="758C058F" w14:textId="525EE941" w:rsidR="00241A3B" w:rsidRDefault="00241A3B" w:rsidP="00241A3B">
      <w:pPr>
        <w:pStyle w:val="ListParagraph"/>
        <w:numPr>
          <w:ilvl w:val="0"/>
          <w:numId w:val="1"/>
        </w:numPr>
        <w:rPr>
          <w:ins w:id="275" w:author="Tao, Lucas" w:date="2017-12-05T15:46:00Z"/>
          <w:rFonts w:ascii="Times New Roman" w:hAnsi="Times New Roman" w:cs="Times New Roman"/>
          <w:sz w:val="24"/>
          <w:szCs w:val="24"/>
        </w:rPr>
      </w:pPr>
      <w:proofErr w:type="spellStart"/>
      <w:ins w:id="276"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(string &lt;format&gt;, object &lt;arg0&gt;, object &lt;arg1&gt;)</w:t>
        </w:r>
      </w:ins>
    </w:p>
    <w:p w14:paraId="17BE4346" w14:textId="08622BD4" w:rsidR="00241A3B" w:rsidRDefault="00241A3B" w:rsidP="00241A3B">
      <w:pPr>
        <w:pStyle w:val="ListParagraph"/>
        <w:numPr>
          <w:ilvl w:val="1"/>
          <w:numId w:val="1"/>
        </w:numPr>
        <w:rPr>
          <w:ins w:id="277" w:author="Tao, Lucas" w:date="2017-12-05T15:46:00Z"/>
          <w:rFonts w:ascii="Times New Roman" w:hAnsi="Times New Roman" w:cs="Times New Roman"/>
          <w:sz w:val="24"/>
          <w:szCs w:val="24"/>
        </w:rPr>
      </w:pPr>
      <w:ins w:id="278" w:author="Tao, Lucas" w:date="2017-12-05T15:46:00Z">
        <w:r>
          <w:rPr>
            <w:rFonts w:ascii="Times New Roman" w:hAnsi="Times New Roman" w:cs="Times New Roman"/>
            <w:sz w:val="24"/>
            <w:szCs w:val="24"/>
          </w:rPr>
          <w:lastRenderedPageBreak/>
          <w:t>Writes the text representation of the specified objects</w:t>
        </w:r>
      </w:ins>
      <w:ins w:id="279" w:author="Tao, Lucas" w:date="2017-12-05T15:48:00Z">
        <w:r w:rsidR="004113B2">
          <w:rPr>
            <w:rFonts w:ascii="Times New Roman" w:hAnsi="Times New Roman" w:cs="Times New Roman"/>
            <w:sz w:val="24"/>
            <w:szCs w:val="24"/>
          </w:rPr>
          <w:t>, followed by the current line terminator,</w:t>
        </w:r>
      </w:ins>
      <w:ins w:id="280" w:author="Tao, Lucas" w:date="2017-12-05T15:46:00Z">
        <w:r>
          <w:rPr>
            <w:rFonts w:ascii="Times New Roman" w:hAnsi="Times New Roman" w:cs="Times New Roman"/>
            <w:sz w:val="24"/>
            <w:szCs w:val="24"/>
          </w:rPr>
          <w:t xml:space="preserve"> to the log file using the specified format information.</w:t>
        </w:r>
      </w:ins>
    </w:p>
    <w:p w14:paraId="7927A5E0" w14:textId="1E274D3D" w:rsidR="00241A3B" w:rsidRDefault="00241A3B" w:rsidP="00241A3B">
      <w:pPr>
        <w:pStyle w:val="ListParagraph"/>
        <w:numPr>
          <w:ilvl w:val="0"/>
          <w:numId w:val="1"/>
        </w:numPr>
        <w:rPr>
          <w:ins w:id="281" w:author="Tao, Lucas" w:date="2017-12-05T15:46:00Z"/>
          <w:rFonts w:ascii="Times New Roman" w:hAnsi="Times New Roman" w:cs="Times New Roman"/>
          <w:sz w:val="24"/>
          <w:szCs w:val="24"/>
        </w:rPr>
      </w:pPr>
      <w:proofErr w:type="spellStart"/>
      <w:ins w:id="282"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(string &lt;format&gt;, object &lt;arg0&gt;, object &lt;arg1&gt;, object &lt;arg2&gt;)</w:t>
        </w:r>
      </w:ins>
    </w:p>
    <w:p w14:paraId="01136D3A" w14:textId="3385623C" w:rsidR="00241A3B" w:rsidRDefault="00241A3B" w:rsidP="00241A3B">
      <w:pPr>
        <w:pStyle w:val="ListParagraph"/>
        <w:numPr>
          <w:ilvl w:val="1"/>
          <w:numId w:val="1"/>
        </w:numPr>
        <w:rPr>
          <w:ins w:id="283" w:author="Tao, Lucas" w:date="2017-12-05T15:46:00Z"/>
          <w:rFonts w:ascii="Times New Roman" w:hAnsi="Times New Roman" w:cs="Times New Roman"/>
          <w:sz w:val="24"/>
          <w:szCs w:val="24"/>
        </w:rPr>
      </w:pPr>
      <w:ins w:id="284" w:author="Tao, Lucas" w:date="2017-12-05T15:46:00Z">
        <w:r>
          <w:rPr>
            <w:rFonts w:ascii="Times New Roman" w:hAnsi="Times New Roman" w:cs="Times New Roman"/>
            <w:sz w:val="24"/>
            <w:szCs w:val="24"/>
          </w:rPr>
          <w:t>Writes the text representation of the specified objects</w:t>
        </w:r>
      </w:ins>
      <w:ins w:id="285" w:author="Tao, Lucas" w:date="2017-12-05T15:48:00Z">
        <w:r w:rsidR="00FB0D12">
          <w:rPr>
            <w:rFonts w:ascii="Times New Roman" w:hAnsi="Times New Roman" w:cs="Times New Roman"/>
            <w:sz w:val="24"/>
            <w:szCs w:val="24"/>
          </w:rPr>
          <w:t>, followed by the current line terminator,</w:t>
        </w:r>
      </w:ins>
      <w:ins w:id="286" w:author="Tao, Lucas" w:date="2017-12-05T15:46:00Z">
        <w:r>
          <w:rPr>
            <w:rFonts w:ascii="Times New Roman" w:hAnsi="Times New Roman" w:cs="Times New Roman"/>
            <w:sz w:val="24"/>
            <w:szCs w:val="24"/>
          </w:rPr>
          <w:t xml:space="preserve"> to the log file using the specified format information.</w:t>
        </w:r>
      </w:ins>
    </w:p>
    <w:p w14:paraId="6151FE72" w14:textId="64CAE2D7" w:rsidR="00241A3B" w:rsidRDefault="00241A3B" w:rsidP="00241A3B">
      <w:pPr>
        <w:pStyle w:val="ListParagraph"/>
        <w:numPr>
          <w:ilvl w:val="0"/>
          <w:numId w:val="1"/>
        </w:numPr>
        <w:rPr>
          <w:ins w:id="287" w:author="Tao, Lucas" w:date="2017-12-05T15:46:00Z"/>
          <w:rFonts w:ascii="Times New Roman" w:hAnsi="Times New Roman" w:cs="Times New Roman"/>
          <w:sz w:val="24"/>
          <w:szCs w:val="24"/>
        </w:rPr>
      </w:pPr>
      <w:proofErr w:type="spellStart"/>
      <w:ins w:id="288" w:author="Tao, Lucas" w:date="2017-12-05T15:46:00Z">
        <w:r>
          <w:rPr>
            <w:rFonts w:ascii="Times New Roman" w:hAnsi="Times New Roman" w:cs="Times New Roman"/>
            <w:sz w:val="24"/>
            <w:szCs w:val="24"/>
          </w:rPr>
          <w:t>WriteLine</w:t>
        </w:r>
        <w:proofErr w:type="spellEnd"/>
        <w:r>
          <w:rPr>
            <w:rFonts w:ascii="Times New Roman" w:hAnsi="Times New Roman" w:cs="Times New Roman"/>
            <w:sz w:val="24"/>
            <w:szCs w:val="24"/>
          </w:rPr>
          <w:t xml:space="preserve"> (string &lt;format&gt;, object &lt;arg0&gt;, object &lt;arg1&gt;, object &lt;arg2&gt;, object &lt;arg3&gt;)</w:t>
        </w:r>
      </w:ins>
    </w:p>
    <w:p w14:paraId="7F715B0B" w14:textId="1A3C6226" w:rsidR="00241A3B" w:rsidRPr="00D70F8D" w:rsidRDefault="00241A3B" w:rsidP="00241A3B">
      <w:pPr>
        <w:pStyle w:val="ListParagraph"/>
        <w:numPr>
          <w:ilvl w:val="1"/>
          <w:numId w:val="1"/>
        </w:numPr>
        <w:rPr>
          <w:ins w:id="289" w:author="Tao, Lucas" w:date="2017-11-28T14:43:00Z"/>
          <w:rFonts w:ascii="Times New Roman" w:hAnsi="Times New Roman" w:cs="Times New Roman"/>
          <w:sz w:val="24"/>
          <w:szCs w:val="24"/>
          <w:rPrChange w:id="290" w:author="Tao, Lucas" w:date="2017-12-05T15:49:00Z">
            <w:rPr>
              <w:ins w:id="291" w:author="Tao, Lucas" w:date="2017-11-28T14:43:00Z"/>
            </w:rPr>
          </w:rPrChange>
        </w:rPr>
        <w:pPrChange w:id="292" w:author="Tao, Lucas" w:date="2017-12-05T15:46:00Z">
          <w:pPr>
            <w:pStyle w:val="ListParagraph"/>
            <w:numPr>
              <w:ilvl w:val="1"/>
              <w:numId w:val="1"/>
            </w:numPr>
            <w:ind w:left="1440" w:hanging="360"/>
          </w:pPr>
        </w:pPrChange>
      </w:pPr>
      <w:ins w:id="293" w:author="Tao, Lucas" w:date="2017-12-05T15:46:00Z">
        <w:r>
          <w:rPr>
            <w:rFonts w:ascii="Times New Roman" w:hAnsi="Times New Roman" w:cs="Times New Roman"/>
            <w:sz w:val="24"/>
            <w:szCs w:val="24"/>
          </w:rPr>
          <w:t>Writes the text representation of the specified objects</w:t>
        </w:r>
      </w:ins>
      <w:ins w:id="294" w:author="Tao, Lucas" w:date="2017-12-05T15:48:00Z">
        <w:r w:rsidR="00CF6EED">
          <w:rPr>
            <w:rFonts w:ascii="Times New Roman" w:hAnsi="Times New Roman" w:cs="Times New Roman"/>
            <w:sz w:val="24"/>
            <w:szCs w:val="24"/>
          </w:rPr>
          <w:t>, followed by the current line terminator,</w:t>
        </w:r>
      </w:ins>
      <w:ins w:id="295" w:author="Tao, Lucas" w:date="2017-12-05T15:46:00Z">
        <w:r>
          <w:rPr>
            <w:rFonts w:ascii="Times New Roman" w:hAnsi="Times New Roman" w:cs="Times New Roman"/>
            <w:sz w:val="24"/>
            <w:szCs w:val="24"/>
          </w:rPr>
          <w:t xml:space="preserve"> to the log file using the specified format information.</w:t>
        </w:r>
      </w:ins>
    </w:p>
    <w:p w14:paraId="611A2828" w14:textId="353D4F32" w:rsidR="00956FCC" w:rsidRPr="00956FCC" w:rsidDel="00EF3A16" w:rsidRDefault="00956FCC" w:rsidP="00B57556">
      <w:pPr>
        <w:pStyle w:val="ListParagraph"/>
        <w:rPr>
          <w:del w:id="296" w:author="Tao, Lucas" w:date="2017-11-30T16:50:00Z"/>
          <w:moveTo w:id="297" w:author="Tao, Lucas" w:date="2017-11-21T17:06:00Z"/>
          <w:rFonts w:ascii="Times New Roman" w:hAnsi="Times New Roman" w:cs="Times New Roman"/>
          <w:sz w:val="24"/>
          <w:szCs w:val="24"/>
          <w:rPrChange w:id="298" w:author="Tao, Lucas" w:date="2017-11-28T14:45:00Z">
            <w:rPr>
              <w:del w:id="299" w:author="Tao, Lucas" w:date="2017-11-30T16:50:00Z"/>
              <w:moveTo w:id="300" w:author="Tao, Lucas" w:date="2017-11-21T17:06:00Z"/>
            </w:rPr>
          </w:rPrChange>
        </w:rPr>
        <w:pPrChange w:id="301" w:author="Tao, Lucas" w:date="2017-12-05T17:10:00Z">
          <w:pPr>
            <w:pStyle w:val="ListParagraph"/>
            <w:numPr>
              <w:ilvl w:val="1"/>
              <w:numId w:val="1"/>
            </w:numPr>
            <w:ind w:left="1440" w:hanging="360"/>
          </w:pPr>
        </w:pPrChange>
      </w:pPr>
    </w:p>
    <w:moveToRangeEnd w:id="36"/>
    <w:p w14:paraId="33C43823" w14:textId="0A05291B" w:rsidR="00E97456" w:rsidDel="007E0AA5" w:rsidRDefault="00E97456" w:rsidP="00B57556">
      <w:pPr>
        <w:pStyle w:val="ListParagraph"/>
        <w:rPr>
          <w:del w:id="302" w:author="Tao, Lucas" w:date="2017-11-21T17:06:00Z"/>
          <w:rFonts w:ascii="Times New Roman" w:hAnsi="Times New Roman" w:cs="Times New Roman"/>
          <w:sz w:val="24"/>
          <w:szCs w:val="24"/>
        </w:rPr>
        <w:pPrChange w:id="303" w:author="Tao, Lucas" w:date="2017-12-05T17:10:00Z">
          <w:pPr>
            <w:pStyle w:val="ListParagraph"/>
            <w:numPr>
              <w:ilvl w:val="1"/>
              <w:numId w:val="1"/>
            </w:numPr>
            <w:ind w:left="1440" w:hanging="360"/>
          </w:pPr>
        </w:pPrChange>
      </w:pPr>
      <w:del w:id="304" w:author="Tao, Lucas" w:date="2017-11-21T17:06:00Z">
        <w:r w:rsidDel="007E0AA5">
          <w:rPr>
            <w:rFonts w:ascii="Times New Roman" w:hAnsi="Times New Roman" w:cs="Times New Roman"/>
            <w:sz w:val="24"/>
            <w:szCs w:val="24"/>
          </w:rPr>
          <w:delText xml:space="preserve">Sets the folder to save files </w:delText>
        </w:r>
        <w:r w:rsidR="00C20F63" w:rsidDel="007E0AA5">
          <w:rPr>
            <w:rFonts w:ascii="Times New Roman" w:hAnsi="Times New Roman" w:cs="Times New Roman"/>
            <w:sz w:val="24"/>
            <w:szCs w:val="24"/>
          </w:rPr>
          <w:delText>in</w:delText>
        </w:r>
        <w:r w:rsidDel="007E0AA5">
          <w:rPr>
            <w:rFonts w:ascii="Times New Roman" w:hAnsi="Times New Roman" w:cs="Times New Roman"/>
            <w:sz w:val="24"/>
            <w:szCs w:val="24"/>
          </w:rPr>
          <w:delText>to.</w:delText>
        </w:r>
      </w:del>
    </w:p>
    <w:p w14:paraId="09AA76B4" w14:textId="74763336" w:rsidR="00F22DF6" w:rsidDel="00C01EDB" w:rsidRDefault="00F22DF6" w:rsidP="00B57556">
      <w:pPr>
        <w:pStyle w:val="ListParagraph"/>
        <w:rPr>
          <w:del w:id="305" w:author="Tao, Lucas" w:date="2017-11-21T17:10:00Z"/>
          <w:rFonts w:ascii="Times New Roman" w:hAnsi="Times New Roman" w:cs="Times New Roman"/>
          <w:sz w:val="24"/>
          <w:szCs w:val="24"/>
        </w:rPr>
        <w:pPrChange w:id="306" w:author="Tao, Lucas" w:date="2017-12-05T17:10:00Z">
          <w:pPr>
            <w:pStyle w:val="ListParagraph"/>
            <w:numPr>
              <w:numId w:val="1"/>
            </w:numPr>
            <w:ind w:hanging="360"/>
          </w:pPr>
        </w:pPrChange>
      </w:pPr>
      <w:del w:id="307" w:author="Tao, Lucas" w:date="2017-11-21T17:10:00Z">
        <w:r w:rsidDel="00C01EDB">
          <w:rPr>
            <w:rFonts w:ascii="Times New Roman" w:hAnsi="Times New Roman" w:cs="Times New Roman"/>
            <w:sz w:val="24"/>
            <w:szCs w:val="24"/>
          </w:rPr>
          <w:delText>CreateAndSetLogFolder(</w:delText>
        </w:r>
        <w:r w:rsidR="002136FA" w:rsidDel="00C01EDB">
          <w:rPr>
            <w:rFonts w:ascii="Times New Roman" w:hAnsi="Times New Roman" w:cs="Times New Roman"/>
            <w:sz w:val="24"/>
            <w:szCs w:val="24"/>
          </w:rPr>
          <w:delText xml:space="preserve"> </w:delText>
        </w:r>
        <w:r w:rsidDel="00C01EDB">
          <w:rPr>
            <w:rFonts w:ascii="Times New Roman" w:hAnsi="Times New Roman" w:cs="Times New Roman"/>
            <w:sz w:val="24"/>
            <w:szCs w:val="24"/>
          </w:rPr>
          <w:delText>String &lt;path_to_new_folder_to_save_into&gt;)</w:delText>
        </w:r>
        <w:commentRangeEnd w:id="32"/>
        <w:r w:rsidR="00816336" w:rsidDel="00C01EDB">
          <w:rPr>
            <w:rStyle w:val="CommentReference"/>
          </w:rPr>
          <w:commentReference w:id="32"/>
        </w:r>
      </w:del>
    </w:p>
    <w:p w14:paraId="6B987EA7" w14:textId="23F39B6C" w:rsidR="001D15A9" w:rsidDel="007E0AA5" w:rsidRDefault="007C66AB" w:rsidP="00B57556">
      <w:pPr>
        <w:pStyle w:val="ListParagraph"/>
        <w:rPr>
          <w:moveFrom w:id="308" w:author="Tao, Lucas" w:date="2017-11-21T17:06:00Z"/>
          <w:rFonts w:ascii="Times New Roman" w:hAnsi="Times New Roman" w:cs="Times New Roman"/>
          <w:sz w:val="24"/>
          <w:szCs w:val="24"/>
        </w:rPr>
        <w:pPrChange w:id="309" w:author="Tao, Lucas" w:date="2017-12-05T17:10:00Z">
          <w:pPr>
            <w:pStyle w:val="ListParagraph"/>
            <w:numPr>
              <w:ilvl w:val="1"/>
              <w:numId w:val="1"/>
            </w:numPr>
            <w:ind w:left="1440" w:hanging="360"/>
          </w:pPr>
        </w:pPrChange>
      </w:pPr>
      <w:moveFromRangeStart w:id="310" w:author="Tao, Lucas" w:date="2017-11-21T17:06:00Z" w:name="move499047320"/>
      <w:moveFrom w:id="311" w:author="Tao, Lucas" w:date="2017-11-21T17:06:00Z">
        <w:r w:rsidDel="007E0AA5">
          <w:rPr>
            <w:rFonts w:ascii="Times New Roman" w:hAnsi="Times New Roman" w:cs="Times New Roman"/>
            <w:sz w:val="24"/>
            <w:szCs w:val="24"/>
          </w:rPr>
          <w:t>Creates a new folder and sets the folder to save files into.</w:t>
        </w:r>
      </w:moveFrom>
    </w:p>
    <w:p w14:paraId="543FAD66" w14:textId="787E126C" w:rsidR="006319B8" w:rsidDel="007E0AA5" w:rsidRDefault="006319B8" w:rsidP="00B57556">
      <w:pPr>
        <w:pStyle w:val="ListParagraph"/>
        <w:rPr>
          <w:moveFrom w:id="312" w:author="Tao, Lucas" w:date="2017-11-21T17:06:00Z"/>
          <w:rFonts w:ascii="Times New Roman" w:hAnsi="Times New Roman" w:cs="Times New Roman"/>
          <w:sz w:val="24"/>
          <w:szCs w:val="24"/>
        </w:rPr>
        <w:pPrChange w:id="313" w:author="Tao, Lucas" w:date="2017-12-05T17:10:00Z">
          <w:pPr>
            <w:pStyle w:val="ListParagraph"/>
            <w:numPr>
              <w:ilvl w:val="1"/>
              <w:numId w:val="1"/>
            </w:numPr>
            <w:ind w:left="1440" w:hanging="360"/>
          </w:pPr>
        </w:pPrChange>
      </w:pPr>
      <w:moveFrom w:id="314" w:author="Tao, Lucas" w:date="2017-11-21T17:06:00Z">
        <w:r w:rsidDel="007E0AA5">
          <w:rPr>
            <w:rFonts w:ascii="Times New Roman" w:hAnsi="Times New Roman" w:cs="Times New Roman"/>
            <w:sz w:val="24"/>
            <w:szCs w:val="24"/>
          </w:rPr>
          <w:t>If directory already exists, simply sets that directory to the new folder to save files into.</w:t>
        </w:r>
      </w:moveFrom>
    </w:p>
    <w:moveFromRangeEnd w:id="310"/>
    <w:p w14:paraId="7030F422" w14:textId="553EF339" w:rsidR="0085411E" w:rsidDel="0085411E" w:rsidRDefault="00282A39" w:rsidP="00B57556">
      <w:pPr>
        <w:pStyle w:val="ListParagraph"/>
        <w:rPr>
          <w:del w:id="315" w:author="Tao, Lucas" w:date="2017-11-28T14:43:00Z"/>
          <w:rFonts w:ascii="Times New Roman" w:hAnsi="Times New Roman" w:cs="Times New Roman"/>
          <w:sz w:val="24"/>
          <w:szCs w:val="24"/>
        </w:rPr>
        <w:pPrChange w:id="316" w:author="Tao, Lucas" w:date="2017-12-05T17:10:00Z">
          <w:pPr>
            <w:pStyle w:val="ListParagraph"/>
            <w:numPr>
              <w:numId w:val="1"/>
            </w:numPr>
            <w:ind w:hanging="360"/>
          </w:pPr>
        </w:pPrChange>
      </w:pPr>
      <w:commentRangeStart w:id="317"/>
      <w:del w:id="318" w:author="Tao, Lucas" w:date="2017-12-05T15:48:00Z">
        <w:r w:rsidDel="00D70F8D">
          <w:rPr>
            <w:rFonts w:ascii="Times New Roman" w:hAnsi="Times New Roman" w:cs="Times New Roman"/>
            <w:sz w:val="24"/>
            <w:szCs w:val="24"/>
          </w:rPr>
          <w:delText>Write (</w:delText>
        </w:r>
      </w:del>
      <w:del w:id="319" w:author="Tao, Lucas" w:date="2017-11-30T16:50:00Z">
        <w:r w:rsidDel="00EF3A16">
          <w:rPr>
            <w:rFonts w:ascii="Times New Roman" w:hAnsi="Times New Roman" w:cs="Times New Roman"/>
            <w:sz w:val="24"/>
            <w:szCs w:val="24"/>
          </w:rPr>
          <w:delText xml:space="preserve"> </w:delText>
        </w:r>
      </w:del>
      <w:del w:id="320" w:author="Tao, Lucas" w:date="2017-11-21T17:33:00Z">
        <w:r w:rsidDel="005C5CBB">
          <w:rPr>
            <w:rFonts w:ascii="Times New Roman" w:hAnsi="Times New Roman" w:cs="Times New Roman"/>
            <w:sz w:val="24"/>
            <w:szCs w:val="24"/>
          </w:rPr>
          <w:delText>String</w:delText>
        </w:r>
      </w:del>
      <w:del w:id="321" w:author="Tao, Lucas" w:date="2017-12-05T15:48:00Z">
        <w:r w:rsidDel="00D70F8D">
          <w:rPr>
            <w:rFonts w:ascii="Times New Roman" w:hAnsi="Times New Roman" w:cs="Times New Roman"/>
            <w:sz w:val="24"/>
            <w:szCs w:val="24"/>
          </w:rPr>
          <w:delText xml:space="preserve"> &lt;data_to_be_written&gt;</w:delText>
        </w:r>
      </w:del>
      <w:del w:id="322" w:author="Tao, Lucas" w:date="2017-11-28T14:23:00Z">
        <w:r w:rsidDel="00A91041">
          <w:rPr>
            <w:rFonts w:ascii="Times New Roman" w:hAnsi="Times New Roman" w:cs="Times New Roman"/>
            <w:sz w:val="24"/>
            <w:szCs w:val="24"/>
          </w:rPr>
          <w:delText>,</w:delText>
        </w:r>
      </w:del>
      <w:del w:id="323" w:author="Tao, Lucas" w:date="2017-11-21T17:32:00Z">
        <w:r w:rsidDel="005C5CBB">
          <w:rPr>
            <w:rFonts w:ascii="Times New Roman" w:hAnsi="Times New Roman" w:cs="Times New Roman"/>
            <w:sz w:val="24"/>
            <w:szCs w:val="24"/>
          </w:rPr>
          <w:delText xml:space="preserve"> </w:delText>
        </w:r>
        <w:commentRangeStart w:id="324"/>
        <w:r w:rsidDel="005C5CBB">
          <w:rPr>
            <w:rFonts w:ascii="Times New Roman" w:hAnsi="Times New Roman" w:cs="Times New Roman"/>
            <w:sz w:val="24"/>
            <w:szCs w:val="24"/>
          </w:rPr>
          <w:delText>bool &lt;include_timestamp&gt;</w:delText>
        </w:r>
        <w:commentRangeEnd w:id="324"/>
        <w:r w:rsidR="00816336" w:rsidDel="005C5CBB">
          <w:rPr>
            <w:rStyle w:val="CommentReference"/>
          </w:rPr>
          <w:commentReference w:id="324"/>
        </w:r>
        <w:r w:rsidDel="005C5CBB">
          <w:rPr>
            <w:rFonts w:ascii="Times New Roman" w:hAnsi="Times New Roman" w:cs="Times New Roman"/>
            <w:sz w:val="24"/>
            <w:szCs w:val="24"/>
          </w:rPr>
          <w:delText xml:space="preserve"> </w:delText>
        </w:r>
      </w:del>
      <w:del w:id="325" w:author="Tao, Lucas" w:date="2017-12-05T15:48:00Z">
        <w:r w:rsidDel="00D70F8D">
          <w:rPr>
            <w:rFonts w:ascii="Times New Roman" w:hAnsi="Times New Roman" w:cs="Times New Roman"/>
            <w:sz w:val="24"/>
            <w:szCs w:val="24"/>
          </w:rPr>
          <w:delText>)</w:delText>
        </w:r>
        <w:commentRangeEnd w:id="317"/>
        <w:r w:rsidR="00816336" w:rsidDel="00D70F8D">
          <w:rPr>
            <w:rStyle w:val="CommentReference"/>
          </w:rPr>
          <w:commentReference w:id="317"/>
        </w:r>
      </w:del>
    </w:p>
    <w:p w14:paraId="600B30C1" w14:textId="274F8954" w:rsidR="00282A39" w:rsidDel="00EE0D7A" w:rsidRDefault="008C6AA7" w:rsidP="00B57556">
      <w:pPr>
        <w:pStyle w:val="ListParagraph"/>
        <w:rPr>
          <w:del w:id="326" w:author="Tao, Lucas" w:date="2017-11-21T17:36:00Z"/>
          <w:rFonts w:ascii="Times New Roman" w:hAnsi="Times New Roman" w:cs="Times New Roman"/>
          <w:sz w:val="24"/>
          <w:szCs w:val="24"/>
        </w:rPr>
        <w:pPrChange w:id="327" w:author="Tao, Lucas" w:date="2017-12-05T17:10:00Z">
          <w:pPr>
            <w:pStyle w:val="ListParagraph"/>
            <w:numPr>
              <w:ilvl w:val="1"/>
              <w:numId w:val="1"/>
            </w:numPr>
            <w:ind w:left="1440" w:hanging="360"/>
          </w:pPr>
        </w:pPrChange>
      </w:pPr>
      <w:del w:id="328" w:author="Tao, Lucas" w:date="2017-11-21T17:36:00Z">
        <w:r w:rsidDel="00EE0D7A">
          <w:rPr>
            <w:rFonts w:ascii="Times New Roman" w:hAnsi="Times New Roman" w:cs="Times New Roman"/>
            <w:sz w:val="24"/>
            <w:szCs w:val="24"/>
          </w:rPr>
          <w:delText>Writes a line to the log file without carriage return.</w:delText>
        </w:r>
      </w:del>
    </w:p>
    <w:p w14:paraId="1C1E4D8B" w14:textId="0B65F01F" w:rsidR="00597874" w:rsidDel="00956FCC" w:rsidRDefault="008C6AA7" w:rsidP="00B57556">
      <w:pPr>
        <w:pStyle w:val="ListParagraph"/>
        <w:rPr>
          <w:del w:id="329" w:author="Tao, Lucas" w:date="2017-11-28T14:45:00Z"/>
          <w:rFonts w:ascii="Times New Roman" w:hAnsi="Times New Roman" w:cs="Times New Roman"/>
          <w:sz w:val="24"/>
          <w:szCs w:val="24"/>
        </w:rPr>
        <w:pPrChange w:id="330" w:author="Tao, Lucas" w:date="2017-12-05T17:10:00Z">
          <w:pPr>
            <w:pStyle w:val="ListParagraph"/>
            <w:numPr>
              <w:ilvl w:val="1"/>
              <w:numId w:val="1"/>
            </w:numPr>
            <w:ind w:left="1440" w:hanging="360"/>
          </w:pPr>
        </w:pPrChange>
      </w:pPr>
      <w:del w:id="331" w:author="Tao, Lucas" w:date="2017-11-21T17:36:00Z">
        <w:r w:rsidDel="00EE0D7A">
          <w:rPr>
            <w:rFonts w:ascii="Times New Roman" w:hAnsi="Times New Roman" w:cs="Times New Roman"/>
            <w:sz w:val="24"/>
            <w:szCs w:val="24"/>
          </w:rPr>
          <w:delText>Inclusion of timestamp can be toggled.</w:delText>
        </w:r>
      </w:del>
    </w:p>
    <w:p w14:paraId="2AA342FC" w14:textId="3EE45F7B" w:rsidR="00282A39" w:rsidDel="00B40F26" w:rsidRDefault="00282A39" w:rsidP="00B57556">
      <w:pPr>
        <w:pStyle w:val="ListParagraph"/>
        <w:rPr>
          <w:del w:id="332" w:author="Tao, Lucas" w:date="2017-11-21T17:19:00Z"/>
          <w:rFonts w:ascii="Times New Roman" w:hAnsi="Times New Roman" w:cs="Times New Roman"/>
          <w:sz w:val="24"/>
          <w:szCs w:val="24"/>
        </w:rPr>
        <w:pPrChange w:id="333" w:author="Tao, Lucas" w:date="2017-12-05T17:10:00Z">
          <w:pPr>
            <w:pStyle w:val="ListParagraph"/>
            <w:numPr>
              <w:numId w:val="1"/>
            </w:numPr>
            <w:ind w:hanging="360"/>
          </w:pPr>
        </w:pPrChange>
      </w:pPr>
      <w:commentRangeStart w:id="334"/>
      <w:del w:id="335" w:author="Tao, Lucas" w:date="2017-11-21T17:19:00Z">
        <w:r w:rsidDel="00B40F26">
          <w:rPr>
            <w:rFonts w:ascii="Times New Roman" w:hAnsi="Times New Roman" w:cs="Times New Roman"/>
            <w:sz w:val="24"/>
            <w:szCs w:val="24"/>
          </w:rPr>
          <w:delText>WriteLine ( String &lt;data_to_be_written&gt; )</w:delText>
        </w:r>
        <w:commentRangeEnd w:id="334"/>
        <w:r w:rsidR="00816336" w:rsidDel="00B40F26">
          <w:rPr>
            <w:rStyle w:val="CommentReference"/>
          </w:rPr>
          <w:commentReference w:id="334"/>
        </w:r>
      </w:del>
    </w:p>
    <w:p w14:paraId="544D761E" w14:textId="77437DFA" w:rsidR="00282A39" w:rsidDel="00B40F26" w:rsidRDefault="00FE1AE2" w:rsidP="00B57556">
      <w:pPr>
        <w:pStyle w:val="ListParagraph"/>
        <w:rPr>
          <w:del w:id="336" w:author="Tao, Lucas" w:date="2017-11-21T17:19:00Z"/>
          <w:rFonts w:ascii="Times New Roman" w:hAnsi="Times New Roman" w:cs="Times New Roman"/>
          <w:sz w:val="24"/>
          <w:szCs w:val="24"/>
        </w:rPr>
        <w:pPrChange w:id="337" w:author="Tao, Lucas" w:date="2017-12-05T17:10:00Z">
          <w:pPr>
            <w:pStyle w:val="ListParagraph"/>
            <w:numPr>
              <w:ilvl w:val="1"/>
              <w:numId w:val="1"/>
            </w:numPr>
            <w:ind w:left="1440" w:hanging="360"/>
          </w:pPr>
        </w:pPrChange>
      </w:pPr>
      <w:del w:id="338" w:author="Tao, Lucas" w:date="2017-11-21T17:19:00Z">
        <w:r w:rsidDel="00B40F26">
          <w:rPr>
            <w:rFonts w:ascii="Times New Roman" w:hAnsi="Times New Roman" w:cs="Times New Roman"/>
            <w:sz w:val="24"/>
            <w:szCs w:val="24"/>
          </w:rPr>
          <w:delText>Writes a line to the log file with carriage return.</w:delText>
        </w:r>
      </w:del>
    </w:p>
    <w:p w14:paraId="3AB93C0F" w14:textId="338CC0ED" w:rsidR="00FE1AE2" w:rsidDel="00B40F26" w:rsidRDefault="00FE1AE2" w:rsidP="00B57556">
      <w:pPr>
        <w:pStyle w:val="ListParagraph"/>
        <w:rPr>
          <w:del w:id="339" w:author="Tao, Lucas" w:date="2017-11-21T17:19:00Z"/>
          <w:rFonts w:ascii="Times New Roman" w:hAnsi="Times New Roman" w:cs="Times New Roman"/>
          <w:sz w:val="24"/>
          <w:szCs w:val="24"/>
        </w:rPr>
        <w:pPrChange w:id="340" w:author="Tao, Lucas" w:date="2017-12-05T17:10:00Z">
          <w:pPr>
            <w:pStyle w:val="ListParagraph"/>
            <w:numPr>
              <w:ilvl w:val="1"/>
              <w:numId w:val="1"/>
            </w:numPr>
            <w:ind w:left="1440" w:hanging="360"/>
          </w:pPr>
        </w:pPrChange>
      </w:pPr>
      <w:del w:id="341" w:author="Tao, Lucas" w:date="2017-11-21T17:19:00Z">
        <w:r w:rsidDel="00B40F26">
          <w:rPr>
            <w:rFonts w:ascii="Times New Roman" w:hAnsi="Times New Roman" w:cs="Times New Roman"/>
            <w:sz w:val="24"/>
            <w:szCs w:val="24"/>
          </w:rPr>
          <w:delText>Default includes timestamp.</w:delText>
        </w:r>
      </w:del>
    </w:p>
    <w:p w14:paraId="6F41D926" w14:textId="6293694E" w:rsidR="00282A39" w:rsidDel="00B57556" w:rsidRDefault="00282A39" w:rsidP="00B57556">
      <w:pPr>
        <w:pStyle w:val="ListParagraph"/>
        <w:rPr>
          <w:del w:id="342" w:author="Tao, Lucas" w:date="2017-12-05T17:10:00Z"/>
          <w:rFonts w:ascii="Times New Roman" w:hAnsi="Times New Roman" w:cs="Times New Roman"/>
          <w:sz w:val="24"/>
          <w:szCs w:val="24"/>
        </w:rPr>
        <w:pPrChange w:id="343" w:author="Tao, Lucas" w:date="2017-12-05T17:10:00Z">
          <w:pPr>
            <w:pStyle w:val="ListParagraph"/>
            <w:numPr>
              <w:numId w:val="1"/>
            </w:numPr>
            <w:ind w:hanging="360"/>
          </w:pPr>
        </w:pPrChange>
      </w:pPr>
      <w:del w:id="344" w:author="Tao, Lucas" w:date="2017-12-05T17:10:00Z">
        <w:r w:rsidDel="00B57556">
          <w:rPr>
            <w:rFonts w:ascii="Times New Roman" w:hAnsi="Times New Roman" w:cs="Times New Roman"/>
            <w:sz w:val="24"/>
            <w:szCs w:val="24"/>
          </w:rPr>
          <w:delText>WriteLine (</w:delText>
        </w:r>
      </w:del>
      <w:del w:id="345" w:author="Tao, Lucas" w:date="2017-11-21T17:34:00Z">
        <w:r w:rsidDel="004337B8">
          <w:rPr>
            <w:rFonts w:ascii="Times New Roman" w:hAnsi="Times New Roman" w:cs="Times New Roman"/>
            <w:sz w:val="24"/>
            <w:szCs w:val="24"/>
          </w:rPr>
          <w:delText xml:space="preserve"> String &lt;data_to_be_written&gt;, </w:delText>
        </w:r>
      </w:del>
      <w:del w:id="346" w:author="Tao, Lucas" w:date="2017-11-30T16:50:00Z">
        <w:r w:rsidDel="00EF3A16">
          <w:rPr>
            <w:rFonts w:ascii="Times New Roman" w:hAnsi="Times New Roman" w:cs="Times New Roman"/>
            <w:sz w:val="24"/>
            <w:szCs w:val="24"/>
          </w:rPr>
          <w:delText>bool &lt;include_timestamp&gt;</w:delText>
        </w:r>
      </w:del>
      <w:del w:id="347" w:author="Tao, Lucas" w:date="2017-12-05T17:10:00Z">
        <w:r w:rsidDel="00B57556">
          <w:rPr>
            <w:rFonts w:ascii="Times New Roman" w:hAnsi="Times New Roman" w:cs="Times New Roman"/>
            <w:sz w:val="24"/>
            <w:szCs w:val="24"/>
          </w:rPr>
          <w:delText xml:space="preserve"> )</w:delText>
        </w:r>
      </w:del>
    </w:p>
    <w:p w14:paraId="4C346E81" w14:textId="44B4C525" w:rsidR="00FE1AE2" w:rsidDel="007455D2" w:rsidRDefault="00FE1AE2" w:rsidP="00FE1AE2">
      <w:pPr>
        <w:pStyle w:val="ListParagraph"/>
        <w:numPr>
          <w:ilvl w:val="1"/>
          <w:numId w:val="1"/>
        </w:numPr>
        <w:rPr>
          <w:del w:id="348" w:author="Tao, Lucas" w:date="2017-11-21T17:38:00Z"/>
          <w:rFonts w:ascii="Times New Roman" w:hAnsi="Times New Roman" w:cs="Times New Roman"/>
          <w:sz w:val="24"/>
          <w:szCs w:val="24"/>
        </w:rPr>
      </w:pPr>
      <w:del w:id="349" w:author="Tao, Lucas" w:date="2017-11-21T17:38:00Z">
        <w:r w:rsidDel="007455D2">
          <w:rPr>
            <w:rFonts w:ascii="Times New Roman" w:hAnsi="Times New Roman" w:cs="Times New Roman"/>
            <w:sz w:val="24"/>
            <w:szCs w:val="24"/>
          </w:rPr>
          <w:delText>Writes a line to the log file with carriage return.</w:delText>
        </w:r>
      </w:del>
    </w:p>
    <w:p w14:paraId="128033B1" w14:textId="29E8C4C6" w:rsidR="00FE1AE2" w:rsidDel="003464C1" w:rsidRDefault="008C6AA7" w:rsidP="00FE1AE2">
      <w:pPr>
        <w:pStyle w:val="ListParagraph"/>
        <w:numPr>
          <w:ilvl w:val="1"/>
          <w:numId w:val="1"/>
        </w:numPr>
        <w:rPr>
          <w:del w:id="350" w:author="Tao, Lucas" w:date="2017-11-21T17:38:00Z"/>
          <w:rFonts w:ascii="Times New Roman" w:hAnsi="Times New Roman" w:cs="Times New Roman"/>
          <w:sz w:val="24"/>
          <w:szCs w:val="24"/>
        </w:rPr>
      </w:pPr>
      <w:del w:id="351" w:author="Tao, Lucas" w:date="2017-11-21T17:38:00Z">
        <w:r w:rsidDel="003464C1">
          <w:rPr>
            <w:rFonts w:ascii="Times New Roman" w:hAnsi="Times New Roman" w:cs="Times New Roman"/>
            <w:sz w:val="24"/>
            <w:szCs w:val="24"/>
          </w:rPr>
          <w:delText>Inclusion of timestamp can be toggled.</w:delText>
        </w:r>
      </w:del>
    </w:p>
    <w:p w14:paraId="5B4BC532" w14:textId="77777777" w:rsidR="008A1427" w:rsidRDefault="00BE7DD7" w:rsidP="00BE7DD7">
      <w:pPr>
        <w:rPr>
          <w:rFonts w:ascii="Times New Roman" w:hAnsi="Times New Roman" w:cs="Times New Roman"/>
          <w:sz w:val="24"/>
          <w:szCs w:val="24"/>
        </w:rPr>
      </w:pPr>
      <w:r w:rsidRPr="00B96459">
        <w:rPr>
          <w:rFonts w:ascii="Times New Roman" w:hAnsi="Times New Roman" w:cs="Times New Roman"/>
          <w:sz w:val="24"/>
          <w:szCs w:val="24"/>
        </w:rPr>
        <w:t>Before the user calls any of these functions, a log file will be default generated with the name “Log_&lt;</w:t>
      </w:r>
      <w:proofErr w:type="spellStart"/>
      <w:r w:rsidRPr="00B96459">
        <w:rPr>
          <w:rFonts w:ascii="Times New Roman" w:hAnsi="Times New Roman" w:cs="Times New Roman"/>
          <w:sz w:val="24"/>
          <w:szCs w:val="24"/>
        </w:rPr>
        <w:t>time_of_creation</w:t>
      </w:r>
      <w:proofErr w:type="spellEnd"/>
      <w:r w:rsidRPr="00B96459">
        <w:rPr>
          <w:rFonts w:ascii="Times New Roman" w:hAnsi="Times New Roman" w:cs="Times New Roman"/>
          <w:sz w:val="24"/>
          <w:szCs w:val="24"/>
        </w:rPr>
        <w:t>&gt;” in the directory that the program</w:t>
      </w:r>
      <w:r w:rsidR="00E849FF">
        <w:rPr>
          <w:rFonts w:ascii="Times New Roman" w:hAnsi="Times New Roman" w:cs="Times New Roman"/>
          <w:sz w:val="24"/>
          <w:szCs w:val="24"/>
        </w:rPr>
        <w:t xml:space="preserve"> using the </w:t>
      </w:r>
      <w:proofErr w:type="spellStart"/>
      <w:r w:rsidR="00E849FF">
        <w:rPr>
          <w:rFonts w:ascii="Times New Roman" w:hAnsi="Times New Roman" w:cs="Times New Roman"/>
          <w:sz w:val="24"/>
          <w:szCs w:val="24"/>
        </w:rPr>
        <w:t>dll</w:t>
      </w:r>
      <w:proofErr w:type="spellEnd"/>
      <w:r w:rsidRPr="00B96459">
        <w:rPr>
          <w:rFonts w:ascii="Times New Roman" w:hAnsi="Times New Roman" w:cs="Times New Roman"/>
          <w:sz w:val="24"/>
          <w:szCs w:val="24"/>
        </w:rPr>
        <w:t xml:space="preserve"> was executed from.</w:t>
      </w:r>
      <w:r w:rsidR="00711D6E">
        <w:rPr>
          <w:rFonts w:ascii="Times New Roman" w:hAnsi="Times New Roman" w:cs="Times New Roman"/>
          <w:sz w:val="24"/>
          <w:szCs w:val="24"/>
        </w:rPr>
        <w:t xml:space="preserve"> This is done via a static constructor that is always ru</w:t>
      </w:r>
      <w:bookmarkStart w:id="352" w:name="_GoBack"/>
      <w:bookmarkEnd w:id="352"/>
      <w:r w:rsidR="00711D6E">
        <w:rPr>
          <w:rFonts w:ascii="Times New Roman" w:hAnsi="Times New Roman" w:cs="Times New Roman"/>
          <w:sz w:val="24"/>
          <w:szCs w:val="24"/>
        </w:rPr>
        <w:t>n prior to any of the static methods.</w:t>
      </w:r>
    </w:p>
    <w:p w14:paraId="04D8FC57" w14:textId="77777777" w:rsidR="008A1427" w:rsidRDefault="008A1427" w:rsidP="00BE7DD7">
      <w:pPr>
        <w:rPr>
          <w:rFonts w:ascii="Times New Roman" w:hAnsi="Times New Roman" w:cs="Times New Roman"/>
          <w:sz w:val="24"/>
          <w:szCs w:val="24"/>
        </w:rPr>
      </w:pPr>
    </w:p>
    <w:p w14:paraId="13553BAC" w14:textId="77777777" w:rsidR="008A1427" w:rsidRDefault="008A1427" w:rsidP="00BE7DD7">
      <w:pPr>
        <w:rPr>
          <w:rFonts w:ascii="Times New Roman" w:hAnsi="Times New Roman" w:cs="Times New Roman"/>
          <w:sz w:val="24"/>
          <w:szCs w:val="24"/>
        </w:rPr>
      </w:pPr>
    </w:p>
    <w:p w14:paraId="47DEF373" w14:textId="77777777" w:rsidR="008A1427" w:rsidRDefault="008A1427" w:rsidP="00BE7DD7">
      <w:pPr>
        <w:rPr>
          <w:rFonts w:ascii="Times New Roman" w:hAnsi="Times New Roman" w:cs="Times New Roman"/>
          <w:sz w:val="24"/>
          <w:szCs w:val="24"/>
        </w:rPr>
      </w:pPr>
    </w:p>
    <w:p w14:paraId="34DC946A" w14:textId="7A7B4585" w:rsidR="002216FC" w:rsidRDefault="002216FC">
      <w:pPr>
        <w:rPr>
          <w:ins w:id="353" w:author="Tao, Lucas" w:date="2017-11-28T15:09:00Z"/>
          <w:rFonts w:ascii="Times New Roman" w:hAnsi="Times New Roman" w:cs="Times New Roman"/>
          <w:sz w:val="24"/>
          <w:szCs w:val="24"/>
        </w:rPr>
      </w:pPr>
      <w:ins w:id="354" w:author="Tao, Lucas" w:date="2017-11-28T15:09:00Z">
        <w:r>
          <w:rPr>
            <w:rFonts w:ascii="Times New Roman" w:hAnsi="Times New Roman" w:cs="Times New Roman"/>
            <w:sz w:val="24"/>
            <w:szCs w:val="24"/>
          </w:rPr>
          <w:br w:type="page"/>
        </w:r>
      </w:ins>
    </w:p>
    <w:p w14:paraId="6626F57A" w14:textId="77777777" w:rsidR="008A1427" w:rsidDel="009F55FE" w:rsidRDefault="008A1427" w:rsidP="00BE7DD7">
      <w:pPr>
        <w:rPr>
          <w:del w:id="355" w:author="Tao, Lucas" w:date="2017-11-21T17:57:00Z"/>
          <w:rFonts w:ascii="Times New Roman" w:hAnsi="Times New Roman" w:cs="Times New Roman"/>
          <w:sz w:val="24"/>
          <w:szCs w:val="24"/>
        </w:rPr>
      </w:pPr>
    </w:p>
    <w:p w14:paraId="41E2FCB7" w14:textId="31BC9067" w:rsidR="00793E3E" w:rsidDel="009F55FE" w:rsidRDefault="00793E3E" w:rsidP="00BE7DD7">
      <w:pPr>
        <w:rPr>
          <w:del w:id="356" w:author="Tao, Lucas" w:date="2017-11-21T17:57:00Z"/>
          <w:rFonts w:ascii="Times New Roman" w:hAnsi="Times New Roman" w:cs="Times New Roman"/>
          <w:sz w:val="24"/>
          <w:szCs w:val="24"/>
        </w:rPr>
      </w:pPr>
    </w:p>
    <w:p w14:paraId="3C05D4CB" w14:textId="2837EE1A" w:rsidR="00793E3E" w:rsidDel="0003609A" w:rsidRDefault="00793E3E" w:rsidP="00BE7DD7">
      <w:pPr>
        <w:rPr>
          <w:del w:id="357" w:author="Tao, Lucas" w:date="2017-11-21T17:55:00Z"/>
          <w:rFonts w:ascii="Times New Roman" w:hAnsi="Times New Roman" w:cs="Times New Roman"/>
          <w:sz w:val="24"/>
          <w:szCs w:val="24"/>
        </w:rPr>
      </w:pPr>
    </w:p>
    <w:p w14:paraId="46C14131" w14:textId="77777777" w:rsidR="00793E3E" w:rsidDel="0003609A" w:rsidRDefault="00793E3E" w:rsidP="00BE7DD7">
      <w:pPr>
        <w:rPr>
          <w:del w:id="358" w:author="Tao, Lucas" w:date="2017-11-21T17:55:00Z"/>
          <w:rFonts w:ascii="Times New Roman" w:hAnsi="Times New Roman" w:cs="Times New Roman"/>
          <w:sz w:val="24"/>
          <w:szCs w:val="24"/>
        </w:rPr>
      </w:pPr>
    </w:p>
    <w:p w14:paraId="7EEEDFA5" w14:textId="35574211" w:rsidR="00793E3E" w:rsidDel="0003609A" w:rsidRDefault="00793E3E" w:rsidP="00BE7DD7">
      <w:pPr>
        <w:rPr>
          <w:del w:id="359" w:author="Tao, Lucas" w:date="2017-11-21T17:55:00Z"/>
          <w:rFonts w:ascii="Times New Roman" w:hAnsi="Times New Roman" w:cs="Times New Roman"/>
          <w:sz w:val="24"/>
          <w:szCs w:val="24"/>
        </w:rPr>
      </w:pPr>
    </w:p>
    <w:p w14:paraId="2D06BDE5" w14:textId="6F8E4C28" w:rsidR="00793E3E" w:rsidDel="0003609A" w:rsidRDefault="00793E3E" w:rsidP="00BE7DD7">
      <w:pPr>
        <w:rPr>
          <w:del w:id="360" w:author="Tao, Lucas" w:date="2017-11-21T17:55:00Z"/>
          <w:rFonts w:ascii="Times New Roman" w:hAnsi="Times New Roman" w:cs="Times New Roman"/>
          <w:sz w:val="24"/>
          <w:szCs w:val="24"/>
        </w:rPr>
      </w:pPr>
    </w:p>
    <w:p w14:paraId="76AFC4E4" w14:textId="410C8D66" w:rsidR="00793E3E" w:rsidDel="0003609A" w:rsidRDefault="00793E3E" w:rsidP="00BE7DD7">
      <w:pPr>
        <w:rPr>
          <w:del w:id="361" w:author="Tao, Lucas" w:date="2017-11-21T17:55:00Z"/>
          <w:rFonts w:ascii="Times New Roman" w:hAnsi="Times New Roman" w:cs="Times New Roman"/>
          <w:sz w:val="24"/>
          <w:szCs w:val="24"/>
        </w:rPr>
      </w:pPr>
    </w:p>
    <w:p w14:paraId="502162B4" w14:textId="19994711" w:rsidR="00793E3E" w:rsidDel="0003609A" w:rsidRDefault="00793E3E" w:rsidP="00BE7DD7">
      <w:pPr>
        <w:rPr>
          <w:del w:id="362" w:author="Tao, Lucas" w:date="2017-11-21T17:55:00Z"/>
          <w:rFonts w:ascii="Times New Roman" w:hAnsi="Times New Roman" w:cs="Times New Roman"/>
          <w:sz w:val="24"/>
          <w:szCs w:val="24"/>
        </w:rPr>
      </w:pPr>
    </w:p>
    <w:p w14:paraId="2BD4613E" w14:textId="284815D1" w:rsidR="00793E3E" w:rsidDel="0003609A" w:rsidRDefault="00793E3E" w:rsidP="00BE7DD7">
      <w:pPr>
        <w:rPr>
          <w:del w:id="363" w:author="Tao, Lucas" w:date="2017-11-21T17:55:00Z"/>
          <w:rFonts w:ascii="Times New Roman" w:hAnsi="Times New Roman" w:cs="Times New Roman"/>
          <w:sz w:val="24"/>
          <w:szCs w:val="24"/>
        </w:rPr>
      </w:pPr>
    </w:p>
    <w:p w14:paraId="0DA356CD" w14:textId="7079C711" w:rsidR="00793E3E" w:rsidDel="0003609A" w:rsidRDefault="00793E3E" w:rsidP="00BE7DD7">
      <w:pPr>
        <w:rPr>
          <w:del w:id="364" w:author="Tao, Lucas" w:date="2017-11-21T17:55:00Z"/>
          <w:rFonts w:ascii="Times New Roman" w:hAnsi="Times New Roman" w:cs="Times New Roman"/>
          <w:sz w:val="24"/>
          <w:szCs w:val="24"/>
        </w:rPr>
      </w:pPr>
    </w:p>
    <w:p w14:paraId="4E45B0B1" w14:textId="0AD6D6B5" w:rsidR="00793E3E" w:rsidDel="0003609A" w:rsidRDefault="00793E3E" w:rsidP="00BE7DD7">
      <w:pPr>
        <w:rPr>
          <w:del w:id="365" w:author="Tao, Lucas" w:date="2017-11-21T17:55:00Z"/>
          <w:rFonts w:ascii="Times New Roman" w:hAnsi="Times New Roman" w:cs="Times New Roman"/>
          <w:sz w:val="24"/>
          <w:szCs w:val="24"/>
        </w:rPr>
      </w:pPr>
    </w:p>
    <w:p w14:paraId="6298554F" w14:textId="6EF79739" w:rsidR="00793E3E" w:rsidDel="0003609A" w:rsidRDefault="00793E3E" w:rsidP="00BE7DD7">
      <w:pPr>
        <w:rPr>
          <w:del w:id="366" w:author="Tao, Lucas" w:date="2017-11-21T17:55:00Z"/>
          <w:rFonts w:ascii="Times New Roman" w:hAnsi="Times New Roman" w:cs="Times New Roman"/>
          <w:sz w:val="24"/>
          <w:szCs w:val="24"/>
        </w:rPr>
      </w:pPr>
    </w:p>
    <w:p w14:paraId="090D9DD5" w14:textId="2B714BC3" w:rsidR="00793E3E" w:rsidDel="0003609A" w:rsidRDefault="00793E3E" w:rsidP="00BE7DD7">
      <w:pPr>
        <w:rPr>
          <w:del w:id="367" w:author="Tao, Lucas" w:date="2017-11-21T17:55:00Z"/>
          <w:rFonts w:ascii="Times New Roman" w:hAnsi="Times New Roman" w:cs="Times New Roman"/>
          <w:sz w:val="24"/>
          <w:szCs w:val="24"/>
        </w:rPr>
      </w:pPr>
    </w:p>
    <w:p w14:paraId="6A6C9798" w14:textId="34743A9A" w:rsidR="00793E3E" w:rsidDel="0003609A" w:rsidRDefault="00793E3E" w:rsidP="00BE7DD7">
      <w:pPr>
        <w:rPr>
          <w:del w:id="368" w:author="Tao, Lucas" w:date="2017-11-21T17:55:00Z"/>
          <w:rFonts w:ascii="Times New Roman" w:hAnsi="Times New Roman" w:cs="Times New Roman"/>
          <w:sz w:val="24"/>
          <w:szCs w:val="24"/>
        </w:rPr>
      </w:pPr>
    </w:p>
    <w:p w14:paraId="63008A4B" w14:textId="69F8F9B7" w:rsidR="00793E3E" w:rsidDel="0003609A" w:rsidRDefault="00793E3E" w:rsidP="00BE7DD7">
      <w:pPr>
        <w:rPr>
          <w:del w:id="369" w:author="Tao, Lucas" w:date="2017-11-21T17:55:00Z"/>
          <w:rFonts w:ascii="Times New Roman" w:hAnsi="Times New Roman" w:cs="Times New Roman"/>
          <w:sz w:val="24"/>
          <w:szCs w:val="24"/>
        </w:rPr>
      </w:pPr>
    </w:p>
    <w:p w14:paraId="26C6448D" w14:textId="0F90BE2C" w:rsidR="00793E3E" w:rsidDel="0003609A" w:rsidRDefault="00793E3E" w:rsidP="00BE7DD7">
      <w:pPr>
        <w:rPr>
          <w:del w:id="370" w:author="Tao, Lucas" w:date="2017-11-21T17:55:00Z"/>
          <w:rFonts w:ascii="Times New Roman" w:hAnsi="Times New Roman" w:cs="Times New Roman"/>
          <w:sz w:val="24"/>
          <w:szCs w:val="24"/>
        </w:rPr>
      </w:pPr>
    </w:p>
    <w:p w14:paraId="1F409EE1" w14:textId="3EDC458C" w:rsidR="00793E3E" w:rsidDel="0003609A" w:rsidRDefault="00793E3E" w:rsidP="00BE7DD7">
      <w:pPr>
        <w:rPr>
          <w:del w:id="371" w:author="Tao, Lucas" w:date="2017-11-21T17:55:00Z"/>
          <w:rFonts w:ascii="Times New Roman" w:hAnsi="Times New Roman" w:cs="Times New Roman"/>
          <w:sz w:val="24"/>
          <w:szCs w:val="24"/>
        </w:rPr>
      </w:pPr>
    </w:p>
    <w:p w14:paraId="0D1BE66C" w14:textId="2364E21B" w:rsidR="00793E3E" w:rsidDel="0003609A" w:rsidRDefault="00793E3E" w:rsidP="00BE7DD7">
      <w:pPr>
        <w:rPr>
          <w:del w:id="372" w:author="Tao, Lucas" w:date="2017-11-21T17:55:00Z"/>
          <w:rFonts w:ascii="Times New Roman" w:hAnsi="Times New Roman" w:cs="Times New Roman"/>
          <w:sz w:val="24"/>
          <w:szCs w:val="24"/>
        </w:rPr>
      </w:pPr>
    </w:p>
    <w:p w14:paraId="0263780F" w14:textId="7042DBE7" w:rsidR="00793E3E" w:rsidDel="0003609A" w:rsidRDefault="00793E3E" w:rsidP="00BE7DD7">
      <w:pPr>
        <w:rPr>
          <w:del w:id="373" w:author="Tao, Lucas" w:date="2017-11-21T17:55:00Z"/>
          <w:rFonts w:ascii="Times New Roman" w:hAnsi="Times New Roman" w:cs="Times New Roman"/>
          <w:sz w:val="24"/>
          <w:szCs w:val="24"/>
        </w:rPr>
      </w:pPr>
    </w:p>
    <w:p w14:paraId="3D017B1E" w14:textId="4FFB32AA" w:rsidR="00401DF1" w:rsidDel="0003609A" w:rsidRDefault="00401DF1" w:rsidP="00BE7DD7">
      <w:pPr>
        <w:rPr>
          <w:del w:id="374" w:author="Tao, Lucas" w:date="2017-11-21T17:55:00Z"/>
          <w:rFonts w:ascii="Times New Roman" w:hAnsi="Times New Roman" w:cs="Times New Roman"/>
          <w:sz w:val="24"/>
          <w:szCs w:val="24"/>
        </w:rPr>
      </w:pPr>
    </w:p>
    <w:p w14:paraId="7CDCF30E" w14:textId="72D38670" w:rsidR="00401DF1" w:rsidDel="0003609A" w:rsidRDefault="00401DF1" w:rsidP="00BE7DD7">
      <w:pPr>
        <w:rPr>
          <w:del w:id="375" w:author="Tao, Lucas" w:date="2017-11-21T17:55:00Z"/>
          <w:rFonts w:ascii="Times New Roman" w:hAnsi="Times New Roman" w:cs="Times New Roman"/>
          <w:sz w:val="24"/>
          <w:szCs w:val="24"/>
        </w:rPr>
      </w:pPr>
    </w:p>
    <w:p w14:paraId="43656A07" w14:textId="37D958FF" w:rsidR="00793E3E" w:rsidDel="0003609A" w:rsidRDefault="00793E3E" w:rsidP="00BE7DD7">
      <w:pPr>
        <w:rPr>
          <w:del w:id="376" w:author="Tao, Lucas" w:date="2017-11-21T17:55:00Z"/>
          <w:rFonts w:ascii="Times New Roman" w:hAnsi="Times New Roman" w:cs="Times New Roman"/>
          <w:sz w:val="24"/>
          <w:szCs w:val="24"/>
        </w:rPr>
      </w:pPr>
    </w:p>
    <w:p w14:paraId="367677EA" w14:textId="77777777" w:rsidR="002D42D2" w:rsidDel="002216FC" w:rsidRDefault="002D42D2" w:rsidP="00BE7DD7">
      <w:pPr>
        <w:rPr>
          <w:del w:id="377" w:author="Tao, Lucas" w:date="2017-11-28T15:09:00Z"/>
          <w:rFonts w:ascii="Times New Roman" w:hAnsi="Times New Roman" w:cs="Times New Roman"/>
          <w:sz w:val="24"/>
          <w:szCs w:val="24"/>
        </w:rPr>
      </w:pPr>
    </w:p>
    <w:p w14:paraId="617E6EA1" w14:textId="77777777" w:rsidR="008A1427" w:rsidRPr="00EB1F66" w:rsidRDefault="008A1427" w:rsidP="00BE7DD7">
      <w:pPr>
        <w:rPr>
          <w:rFonts w:ascii="Times New Roman" w:hAnsi="Times New Roman" w:cs="Times New Roman"/>
          <w:b/>
          <w:sz w:val="24"/>
          <w:szCs w:val="24"/>
        </w:rPr>
      </w:pPr>
      <w:r w:rsidRPr="00EB1F66">
        <w:rPr>
          <w:rFonts w:ascii="Times New Roman" w:hAnsi="Times New Roman" w:cs="Times New Roman"/>
          <w:b/>
          <w:sz w:val="24"/>
          <w:szCs w:val="24"/>
        </w:rPr>
        <w:t>Logging</w:t>
      </w:r>
      <w:r w:rsidR="00EB1F66" w:rsidRPr="00EB1F66">
        <w:rPr>
          <w:rFonts w:ascii="Times New Roman" w:hAnsi="Times New Roman" w:cs="Times New Roman"/>
          <w:b/>
          <w:sz w:val="24"/>
          <w:szCs w:val="24"/>
        </w:rPr>
        <w:t xml:space="preserve"> Display</w:t>
      </w:r>
    </w:p>
    <w:p w14:paraId="4A67114C" w14:textId="77777777" w:rsidR="00FB4106" w:rsidRPr="00501ADB" w:rsidRDefault="00475A22" w:rsidP="00501ADB">
      <w:pPr>
        <w:rPr>
          <w:rFonts w:ascii="Times New Roman" w:hAnsi="Times New Roman" w:cs="Times New Roman"/>
          <w:sz w:val="24"/>
          <w:szCs w:val="24"/>
        </w:rPr>
      </w:pPr>
      <w:r>
        <w:rPr>
          <w:rFonts w:ascii="Times New Roman" w:hAnsi="Times New Roman" w:cs="Times New Roman"/>
          <w:sz w:val="24"/>
          <w:szCs w:val="24"/>
        </w:rPr>
        <w:t>A visual real-time</w:t>
      </w:r>
      <w:r w:rsidR="00501ADB">
        <w:rPr>
          <w:rFonts w:ascii="Times New Roman" w:hAnsi="Times New Roman" w:cs="Times New Roman"/>
          <w:sz w:val="24"/>
          <w:szCs w:val="24"/>
        </w:rPr>
        <w:t xml:space="preserve"> logging display is also available as an executable called LoggingDisplay.exe. This </w:t>
      </w:r>
      <w:r w:rsidR="00471BCA">
        <w:rPr>
          <w:rFonts w:ascii="Times New Roman" w:hAnsi="Times New Roman" w:cs="Times New Roman"/>
          <w:sz w:val="24"/>
          <w:szCs w:val="24"/>
        </w:rPr>
        <w:t>allows the user to select a log file to monitor and observe changes in real time. If the application that is writing to the log file crashes, the log monitor will remain active and the user can observe the last log lines before the program crashed.</w:t>
      </w:r>
    </w:p>
    <w:p w14:paraId="6F0F5F48" w14:textId="77777777" w:rsidR="00BB5061" w:rsidRDefault="00442FF9" w:rsidP="00140539">
      <w:pPr>
        <w:rPr>
          <w:rFonts w:ascii="Times New Roman" w:hAnsi="Times New Roman" w:cs="Times New Roman"/>
          <w:sz w:val="24"/>
          <w:szCs w:val="24"/>
        </w:rPr>
      </w:pPr>
      <w:r>
        <w:rPr>
          <w:rFonts w:ascii="Times New Roman" w:hAnsi="Times New Roman" w:cs="Times New Roman"/>
          <w:sz w:val="24"/>
          <w:szCs w:val="24"/>
        </w:rPr>
        <w:t>To monitor changes of the log, a</w:t>
      </w:r>
      <w:r w:rsidR="00996A52">
        <w:rPr>
          <w:rFonts w:ascii="Times New Roman" w:hAnsi="Times New Roman" w:cs="Times New Roman"/>
          <w:sz w:val="24"/>
          <w:szCs w:val="24"/>
        </w:rPr>
        <w:t xml:space="preserve"> FileSystemWatcher </w:t>
      </w:r>
      <w:r w:rsidR="005E66CD">
        <w:rPr>
          <w:rFonts w:ascii="Times New Roman" w:hAnsi="Times New Roman" w:cs="Times New Roman"/>
          <w:sz w:val="24"/>
          <w:szCs w:val="24"/>
        </w:rPr>
        <w:t xml:space="preserve">is used </w:t>
      </w:r>
      <w:r w:rsidR="00996A52">
        <w:rPr>
          <w:rFonts w:ascii="Times New Roman" w:hAnsi="Times New Roman" w:cs="Times New Roman"/>
          <w:sz w:val="24"/>
          <w:szCs w:val="24"/>
        </w:rPr>
        <w:t>to trigger an event every time the log file is written to</w:t>
      </w:r>
      <w:r w:rsidR="00E05487">
        <w:rPr>
          <w:rFonts w:ascii="Times New Roman" w:hAnsi="Times New Roman" w:cs="Times New Roman"/>
          <w:sz w:val="24"/>
          <w:szCs w:val="24"/>
        </w:rPr>
        <w:t xml:space="preserve"> or saved under a new name</w:t>
      </w:r>
      <w:r w:rsidR="00996A52">
        <w:rPr>
          <w:rFonts w:ascii="Times New Roman" w:hAnsi="Times New Roman" w:cs="Times New Roman"/>
          <w:sz w:val="24"/>
          <w:szCs w:val="24"/>
        </w:rPr>
        <w:t xml:space="preserve">. In order to allow </w:t>
      </w:r>
      <w:r w:rsidR="0031267E">
        <w:rPr>
          <w:rFonts w:ascii="Times New Roman" w:hAnsi="Times New Roman" w:cs="Times New Roman"/>
          <w:sz w:val="24"/>
          <w:szCs w:val="24"/>
        </w:rPr>
        <w:t xml:space="preserve">two processes to access the </w:t>
      </w:r>
      <w:r w:rsidR="00996A52">
        <w:rPr>
          <w:rFonts w:ascii="Times New Roman" w:hAnsi="Times New Roman" w:cs="Times New Roman"/>
          <w:sz w:val="24"/>
          <w:szCs w:val="24"/>
        </w:rPr>
        <w:t>same file, I</w:t>
      </w:r>
      <w:r w:rsidR="001A4097">
        <w:rPr>
          <w:rFonts w:ascii="Times New Roman" w:hAnsi="Times New Roman" w:cs="Times New Roman"/>
          <w:sz w:val="24"/>
          <w:szCs w:val="24"/>
        </w:rPr>
        <w:t xml:space="preserve"> made the </w:t>
      </w:r>
      <w:proofErr w:type="spellStart"/>
      <w:r w:rsidR="001A4097">
        <w:rPr>
          <w:rFonts w:ascii="Times New Roman" w:hAnsi="Times New Roman" w:cs="Times New Roman"/>
          <w:sz w:val="24"/>
          <w:szCs w:val="24"/>
        </w:rPr>
        <w:t>FileShare</w:t>
      </w:r>
      <w:proofErr w:type="spellEnd"/>
      <w:r w:rsidR="001A4097">
        <w:rPr>
          <w:rFonts w:ascii="Times New Roman" w:hAnsi="Times New Roman" w:cs="Times New Roman"/>
          <w:sz w:val="24"/>
          <w:szCs w:val="24"/>
        </w:rPr>
        <w:t xml:space="preserve"> property of the FileStream I used both </w:t>
      </w:r>
      <w:proofErr w:type="spellStart"/>
      <w:r w:rsidR="00D90C34">
        <w:rPr>
          <w:rFonts w:ascii="Times New Roman" w:hAnsi="Times New Roman" w:cs="Times New Roman"/>
          <w:sz w:val="24"/>
          <w:szCs w:val="24"/>
        </w:rPr>
        <w:t>ReadWrite</w:t>
      </w:r>
      <w:proofErr w:type="spellEnd"/>
      <w:r w:rsidR="001A4097">
        <w:rPr>
          <w:rFonts w:ascii="Times New Roman" w:hAnsi="Times New Roman" w:cs="Times New Roman"/>
          <w:sz w:val="24"/>
          <w:szCs w:val="24"/>
        </w:rPr>
        <w:t xml:space="preserve">. </w:t>
      </w:r>
      <w:r w:rsidR="00780D5D">
        <w:rPr>
          <w:rFonts w:ascii="Times New Roman" w:hAnsi="Times New Roman" w:cs="Times New Roman"/>
          <w:sz w:val="24"/>
          <w:szCs w:val="24"/>
        </w:rPr>
        <w:t>When an event is trigger</w:t>
      </w:r>
      <w:r w:rsidR="006A7FAD">
        <w:rPr>
          <w:rFonts w:ascii="Times New Roman" w:hAnsi="Times New Roman" w:cs="Times New Roman"/>
          <w:sz w:val="24"/>
          <w:szCs w:val="24"/>
        </w:rPr>
        <w:t>ed</w:t>
      </w:r>
      <w:r w:rsidR="00780D5D">
        <w:rPr>
          <w:rFonts w:ascii="Times New Roman" w:hAnsi="Times New Roman" w:cs="Times New Roman"/>
          <w:sz w:val="24"/>
          <w:szCs w:val="24"/>
        </w:rPr>
        <w:t xml:space="preserve">, the text file is read and the contents </w:t>
      </w:r>
      <w:r w:rsidR="00E05487">
        <w:rPr>
          <w:rFonts w:ascii="Times New Roman" w:hAnsi="Times New Roman" w:cs="Times New Roman"/>
          <w:sz w:val="24"/>
          <w:szCs w:val="24"/>
        </w:rPr>
        <w:t xml:space="preserve">are copied onto the GUI display. </w:t>
      </w:r>
      <w:r w:rsidR="00FF0D87">
        <w:rPr>
          <w:rFonts w:ascii="Times New Roman" w:hAnsi="Times New Roman" w:cs="Times New Roman"/>
          <w:sz w:val="24"/>
          <w:szCs w:val="24"/>
        </w:rPr>
        <w:t>The only issue with this is the fact that</w:t>
      </w:r>
      <w:r w:rsidR="00E05487">
        <w:rPr>
          <w:rFonts w:ascii="Times New Roman" w:hAnsi="Times New Roman" w:cs="Times New Roman"/>
          <w:sz w:val="24"/>
          <w:szCs w:val="24"/>
        </w:rPr>
        <w:t xml:space="preserve"> FileSystemWatcher does not support </w:t>
      </w:r>
      <w:r w:rsidR="00FF0D87">
        <w:rPr>
          <w:rFonts w:ascii="Times New Roman" w:hAnsi="Times New Roman" w:cs="Times New Roman"/>
          <w:sz w:val="24"/>
          <w:szCs w:val="24"/>
        </w:rPr>
        <w:t>tracking file path when saving to another directory</w:t>
      </w:r>
      <w:r w:rsidR="00D94C15">
        <w:rPr>
          <w:rFonts w:ascii="Times New Roman" w:hAnsi="Times New Roman" w:cs="Times New Roman"/>
          <w:sz w:val="24"/>
          <w:szCs w:val="24"/>
        </w:rPr>
        <w:t>. This is because</w:t>
      </w:r>
      <w:r w:rsidR="00E05487">
        <w:rPr>
          <w:rFonts w:ascii="Times New Roman" w:hAnsi="Times New Roman" w:cs="Times New Roman"/>
          <w:sz w:val="24"/>
          <w:szCs w:val="24"/>
        </w:rPr>
        <w:t xml:space="preserve"> moving files to other directories</w:t>
      </w:r>
      <w:r w:rsidR="00570D15">
        <w:rPr>
          <w:rFonts w:ascii="Times New Roman" w:hAnsi="Times New Roman" w:cs="Times New Roman"/>
          <w:sz w:val="24"/>
          <w:szCs w:val="24"/>
        </w:rPr>
        <w:t xml:space="preserve"> using </w:t>
      </w:r>
      <w:proofErr w:type="spellStart"/>
      <w:r w:rsidR="00570D15">
        <w:rPr>
          <w:rFonts w:ascii="Times New Roman" w:hAnsi="Times New Roman" w:cs="Times New Roman"/>
          <w:sz w:val="24"/>
          <w:szCs w:val="24"/>
        </w:rPr>
        <w:t>File.Move</w:t>
      </w:r>
      <w:proofErr w:type="spellEnd"/>
      <w:r w:rsidR="00570D15">
        <w:rPr>
          <w:rFonts w:ascii="Times New Roman" w:hAnsi="Times New Roman" w:cs="Times New Roman"/>
          <w:sz w:val="24"/>
          <w:szCs w:val="24"/>
        </w:rPr>
        <w:t xml:space="preserve">() </w:t>
      </w:r>
      <w:r w:rsidR="00E05487">
        <w:rPr>
          <w:rFonts w:ascii="Times New Roman" w:hAnsi="Times New Roman" w:cs="Times New Roman"/>
          <w:sz w:val="24"/>
          <w:szCs w:val="24"/>
        </w:rPr>
        <w:t>is done via one create and one delete operation,</w:t>
      </w:r>
      <w:r w:rsidR="004B6A27">
        <w:rPr>
          <w:rFonts w:ascii="Times New Roman" w:hAnsi="Times New Roman" w:cs="Times New Roman"/>
          <w:sz w:val="24"/>
          <w:szCs w:val="24"/>
        </w:rPr>
        <w:t xml:space="preserve"> and therefore</w:t>
      </w:r>
      <w:r w:rsidR="00E05487">
        <w:rPr>
          <w:rFonts w:ascii="Times New Roman" w:hAnsi="Times New Roman" w:cs="Times New Roman"/>
          <w:sz w:val="24"/>
          <w:szCs w:val="24"/>
        </w:rPr>
        <w:t xml:space="preserve"> FileSystemWatcher is unable to monitor the change.</w:t>
      </w:r>
      <w:r w:rsidR="009A4C4F">
        <w:rPr>
          <w:rFonts w:ascii="Times New Roman" w:hAnsi="Times New Roman" w:cs="Times New Roman"/>
          <w:sz w:val="24"/>
          <w:szCs w:val="24"/>
        </w:rPr>
        <w:t xml:space="preserve"> In order to solve this issu</w:t>
      </w:r>
      <w:r w:rsidR="00723942">
        <w:rPr>
          <w:rFonts w:ascii="Times New Roman" w:hAnsi="Times New Roman" w:cs="Times New Roman"/>
          <w:sz w:val="24"/>
          <w:szCs w:val="24"/>
        </w:rPr>
        <w:t xml:space="preserve">e, I decided to use </w:t>
      </w:r>
      <w:proofErr w:type="spellStart"/>
      <w:r w:rsidR="00723942">
        <w:rPr>
          <w:rFonts w:ascii="Times New Roman" w:hAnsi="Times New Roman" w:cs="Times New Roman"/>
          <w:sz w:val="24"/>
          <w:szCs w:val="24"/>
        </w:rPr>
        <w:t>NamedPipes</w:t>
      </w:r>
      <w:proofErr w:type="spellEnd"/>
      <w:r w:rsidR="00723942">
        <w:rPr>
          <w:rFonts w:ascii="Times New Roman" w:hAnsi="Times New Roman" w:cs="Times New Roman"/>
          <w:sz w:val="24"/>
          <w:szCs w:val="24"/>
        </w:rPr>
        <w:t>.</w:t>
      </w:r>
    </w:p>
    <w:p w14:paraId="3BC742B8" w14:textId="77777777" w:rsidR="003B52B7" w:rsidRDefault="001C3F38" w:rsidP="00140539">
      <w:pPr>
        <w:rPr>
          <w:rFonts w:ascii="Times New Roman" w:hAnsi="Times New Roman" w:cs="Times New Roman"/>
          <w:sz w:val="24"/>
          <w:szCs w:val="24"/>
        </w:rPr>
      </w:pPr>
      <w:proofErr w:type="spellStart"/>
      <w:r>
        <w:rPr>
          <w:rFonts w:ascii="Times New Roman" w:hAnsi="Times New Roman" w:cs="Times New Roman"/>
          <w:sz w:val="24"/>
          <w:szCs w:val="24"/>
        </w:rPr>
        <w:t>LoggingDisplay</w:t>
      </w:r>
      <w:proofErr w:type="spellEnd"/>
      <w:r>
        <w:rPr>
          <w:rFonts w:ascii="Times New Roman" w:hAnsi="Times New Roman" w:cs="Times New Roman"/>
          <w:sz w:val="24"/>
          <w:szCs w:val="24"/>
        </w:rPr>
        <w:t xml:space="preserve"> uses a </w:t>
      </w:r>
      <w:proofErr w:type="spellStart"/>
      <w:r>
        <w:rPr>
          <w:rFonts w:ascii="Times New Roman" w:hAnsi="Times New Roman" w:cs="Times New Roman"/>
          <w:sz w:val="24"/>
          <w:szCs w:val="24"/>
        </w:rPr>
        <w:t>NamedPipeServer</w:t>
      </w:r>
      <w:proofErr w:type="spellEnd"/>
      <w:r w:rsidR="00692193">
        <w:rPr>
          <w:rFonts w:ascii="Times New Roman" w:hAnsi="Times New Roman" w:cs="Times New Roman"/>
          <w:sz w:val="24"/>
          <w:szCs w:val="24"/>
        </w:rPr>
        <w:t xml:space="preserve"> and waits for a client (program using Log</w:t>
      </w:r>
      <w:r w:rsidR="00406B55">
        <w:rPr>
          <w:rFonts w:ascii="Times New Roman" w:hAnsi="Times New Roman" w:cs="Times New Roman"/>
          <w:sz w:val="24"/>
          <w:szCs w:val="24"/>
        </w:rPr>
        <w:t>ging</w:t>
      </w:r>
      <w:r w:rsidR="00692193">
        <w:rPr>
          <w:rFonts w:ascii="Times New Roman" w:hAnsi="Times New Roman" w:cs="Times New Roman"/>
          <w:sz w:val="24"/>
          <w:szCs w:val="24"/>
        </w:rPr>
        <w:t>.dll)</w:t>
      </w:r>
      <w:r w:rsidR="002C4F67">
        <w:rPr>
          <w:rFonts w:ascii="Times New Roman" w:hAnsi="Times New Roman" w:cs="Times New Roman"/>
          <w:sz w:val="24"/>
          <w:szCs w:val="24"/>
        </w:rPr>
        <w:t xml:space="preserve"> to connect. Once connected, file path changes are sent via the pipe and thus allows for inter process communication.</w:t>
      </w:r>
      <w:r w:rsidR="00692193">
        <w:rPr>
          <w:rFonts w:ascii="Times New Roman" w:hAnsi="Times New Roman" w:cs="Times New Roman"/>
          <w:sz w:val="24"/>
          <w:szCs w:val="24"/>
        </w:rPr>
        <w:t xml:space="preserve"> </w:t>
      </w:r>
      <w:r w:rsidR="003B26B2">
        <w:rPr>
          <w:rFonts w:ascii="Times New Roman" w:hAnsi="Times New Roman" w:cs="Times New Roman"/>
          <w:sz w:val="24"/>
          <w:szCs w:val="24"/>
        </w:rPr>
        <w:t xml:space="preserve">This connection is only created when a user decides to save a file after a </w:t>
      </w:r>
      <w:proofErr w:type="spellStart"/>
      <w:r w:rsidR="003B26B2">
        <w:rPr>
          <w:rFonts w:ascii="Times New Roman" w:hAnsi="Times New Roman" w:cs="Times New Roman"/>
          <w:sz w:val="24"/>
          <w:szCs w:val="24"/>
        </w:rPr>
        <w:t>LoggingDisplay</w:t>
      </w:r>
      <w:proofErr w:type="spellEnd"/>
      <w:r w:rsidR="003B26B2">
        <w:rPr>
          <w:rFonts w:ascii="Times New Roman" w:hAnsi="Times New Roman" w:cs="Times New Roman"/>
          <w:sz w:val="24"/>
          <w:szCs w:val="24"/>
        </w:rPr>
        <w:t xml:space="preserve"> is already monitoring it. </w:t>
      </w:r>
      <w:r w:rsidR="00E05735">
        <w:rPr>
          <w:rFonts w:ascii="Times New Roman" w:hAnsi="Times New Roman" w:cs="Times New Roman"/>
          <w:sz w:val="24"/>
          <w:szCs w:val="24"/>
        </w:rPr>
        <w:t>If the user never decides to re-save a file, then a Pipe connection is never made.</w:t>
      </w:r>
      <w:r w:rsidR="000A50F1">
        <w:rPr>
          <w:rFonts w:ascii="Times New Roman" w:hAnsi="Times New Roman" w:cs="Times New Roman"/>
          <w:sz w:val="24"/>
          <w:szCs w:val="24"/>
        </w:rPr>
        <w:t xml:space="preserve"> Once a connection is made, the user can no longer begi</w:t>
      </w:r>
      <w:r w:rsidR="004553B2">
        <w:rPr>
          <w:rFonts w:ascii="Times New Roman" w:hAnsi="Times New Roman" w:cs="Times New Roman"/>
          <w:sz w:val="24"/>
          <w:szCs w:val="24"/>
        </w:rPr>
        <w:t>n monitoring other log files.</w:t>
      </w:r>
      <w:r w:rsidR="00F127A6">
        <w:rPr>
          <w:rFonts w:ascii="Times New Roman" w:hAnsi="Times New Roman" w:cs="Times New Roman"/>
          <w:sz w:val="24"/>
          <w:szCs w:val="24"/>
        </w:rPr>
        <w:t xml:space="preserve"> Prior to the connection, the user can switch between log files to monitor.</w:t>
      </w:r>
    </w:p>
    <w:p w14:paraId="66576688" w14:textId="77777777" w:rsidR="00874A93" w:rsidRDefault="00874A93" w:rsidP="00140539">
      <w:pPr>
        <w:rPr>
          <w:rFonts w:ascii="Times New Roman" w:hAnsi="Times New Roman" w:cs="Times New Roman"/>
          <w:sz w:val="24"/>
          <w:szCs w:val="24"/>
        </w:rPr>
      </w:pPr>
    </w:p>
    <w:p w14:paraId="42055981" w14:textId="77777777" w:rsidR="006520FC" w:rsidRDefault="006520FC" w:rsidP="00140539">
      <w:pPr>
        <w:rPr>
          <w:rFonts w:ascii="Times New Roman" w:hAnsi="Times New Roman" w:cs="Times New Roman"/>
          <w:sz w:val="24"/>
          <w:szCs w:val="24"/>
        </w:rPr>
      </w:pPr>
      <w:r>
        <w:rPr>
          <w:noProof/>
        </w:rPr>
        <w:drawing>
          <wp:inline distT="0" distB="0" distL="0" distR="0" wp14:anchorId="6DBF549C" wp14:editId="601DDDD4">
            <wp:extent cx="5067300" cy="329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268" cy="3335048"/>
                    </a:xfrm>
                    <a:prstGeom prst="rect">
                      <a:avLst/>
                    </a:prstGeom>
                  </pic:spPr>
                </pic:pic>
              </a:graphicData>
            </a:graphic>
          </wp:inline>
        </w:drawing>
      </w:r>
    </w:p>
    <w:p w14:paraId="62478B7E" w14:textId="77777777" w:rsidR="006520FC" w:rsidRPr="00140539" w:rsidRDefault="00FB5EFA" w:rsidP="00140539">
      <w:pPr>
        <w:rPr>
          <w:rFonts w:ascii="Times New Roman" w:hAnsi="Times New Roman" w:cs="Times New Roman"/>
          <w:sz w:val="24"/>
          <w:szCs w:val="24"/>
        </w:rPr>
      </w:pPr>
      <w:r w:rsidRPr="00FB5EFA">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74D40347" wp14:editId="048E9EE7">
                <wp:simplePos x="0" y="0"/>
                <wp:positionH relativeFrom="margin">
                  <wp:align>left</wp:align>
                </wp:positionH>
                <wp:positionV relativeFrom="paragraph">
                  <wp:posOffset>3368675</wp:posOffset>
                </wp:positionV>
                <wp:extent cx="5038725" cy="619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619125"/>
                        </a:xfrm>
                        <a:prstGeom prst="rect">
                          <a:avLst/>
                        </a:prstGeom>
                        <a:solidFill>
                          <a:srgbClr val="FFFFFF"/>
                        </a:solidFill>
                        <a:ln w="9525">
                          <a:noFill/>
                          <a:miter lim="800000"/>
                          <a:headEnd/>
                          <a:tailEnd/>
                        </a:ln>
                      </wps:spPr>
                      <wps:txbx>
                        <w:txbxContent>
                          <w:p w14:paraId="5DE62693" w14:textId="77777777" w:rsidR="00FB5EFA" w:rsidRPr="00FB5EFA" w:rsidRDefault="00DE2534">
                            <w:pPr>
                              <w:rPr>
                                <w:rFonts w:ascii="Times New Roman" w:hAnsi="Times New Roman" w:cs="Times New Roman"/>
                              </w:rPr>
                            </w:pPr>
                            <w:r>
                              <w:rPr>
                                <w:rFonts w:ascii="Times New Roman" w:hAnsi="Times New Roman" w:cs="Times New Roman"/>
                              </w:rPr>
                              <w:t xml:space="preserve">When the file is saved after a </w:t>
                            </w:r>
                            <w:proofErr w:type="spellStart"/>
                            <w:r>
                              <w:rPr>
                                <w:rFonts w:ascii="Times New Roman" w:hAnsi="Times New Roman" w:cs="Times New Roman"/>
                              </w:rPr>
                              <w:t>LoggingDisplay</w:t>
                            </w:r>
                            <w:proofErr w:type="spellEnd"/>
                            <w:r>
                              <w:rPr>
                                <w:rFonts w:ascii="Times New Roman" w:hAnsi="Times New Roman" w:cs="Times New Roman"/>
                              </w:rPr>
                              <w:t xml:space="preserve"> has been connected to it, a connection between the </w:t>
                            </w:r>
                            <w:proofErr w:type="spellStart"/>
                            <w:r>
                              <w:rPr>
                                <w:rFonts w:ascii="Times New Roman" w:hAnsi="Times New Roman" w:cs="Times New Roman"/>
                              </w:rPr>
                              <w:t>PipeClient</w:t>
                            </w:r>
                            <w:proofErr w:type="spellEnd"/>
                            <w:r>
                              <w:rPr>
                                <w:rFonts w:ascii="Times New Roman" w:hAnsi="Times New Roman" w:cs="Times New Roman"/>
                              </w:rPr>
                              <w:t xml:space="preserve"> of the application and </w:t>
                            </w:r>
                            <w:proofErr w:type="spellStart"/>
                            <w:r>
                              <w:rPr>
                                <w:rFonts w:ascii="Times New Roman" w:hAnsi="Times New Roman" w:cs="Times New Roman"/>
                              </w:rPr>
                              <w:t>PipeServer</w:t>
                            </w:r>
                            <w:proofErr w:type="spellEnd"/>
                            <w:r>
                              <w:rPr>
                                <w:rFonts w:ascii="Times New Roman" w:hAnsi="Times New Roman" w:cs="Times New Roman"/>
                              </w:rPr>
                              <w:t xml:space="preserve"> of the </w:t>
                            </w:r>
                            <w:proofErr w:type="spellStart"/>
                            <w:r>
                              <w:rPr>
                                <w:rFonts w:ascii="Times New Roman" w:hAnsi="Times New Roman" w:cs="Times New Roman"/>
                              </w:rPr>
                              <w:t>LoggingDisplay</w:t>
                            </w:r>
                            <w:proofErr w:type="spellEnd"/>
                            <w:r>
                              <w:rPr>
                                <w:rFonts w:ascii="Times New Roman" w:hAnsi="Times New Roman" w:cs="Times New Roman"/>
                              </w:rPr>
                              <w:t xml:space="preserve"> is made. When this happens, you can no longer select new files to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40347" id="_x0000_t202" coordsize="21600,21600" o:spt="202" path="m,l,21600r21600,l21600,xe">
                <v:stroke joinstyle="miter"/>
                <v:path gradientshapeok="t" o:connecttype="rect"/>
              </v:shapetype>
              <v:shape id="Text Box 2" o:spid="_x0000_s1026" type="#_x0000_t202" style="position:absolute;margin-left:0;margin-top:265.25pt;width:396.75pt;height:48.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" stroked="f">
                <v:textbox>
                  <w:txbxContent>
                    <w:p w14:paraId="5DE62693" w14:textId="77777777" w:rsidR="00FB5EFA" w:rsidRPr="00FB5EFA" w:rsidRDefault="00DE2534">
                      <w:pPr>
                        <w:rPr>
                          <w:rFonts w:ascii="Times New Roman" w:hAnsi="Times New Roman" w:cs="Times New Roman"/>
                        </w:rPr>
                      </w:pPr>
                      <w:r>
                        <w:rPr>
                          <w:rFonts w:ascii="Times New Roman" w:hAnsi="Times New Roman" w:cs="Times New Roman"/>
                        </w:rPr>
                        <w:t xml:space="preserve">When the file is saved after a </w:t>
                      </w:r>
                      <w:proofErr w:type="spellStart"/>
                      <w:r>
                        <w:rPr>
                          <w:rFonts w:ascii="Times New Roman" w:hAnsi="Times New Roman" w:cs="Times New Roman"/>
                        </w:rPr>
                        <w:t>LoggingDisplay</w:t>
                      </w:r>
                      <w:proofErr w:type="spellEnd"/>
                      <w:r>
                        <w:rPr>
                          <w:rFonts w:ascii="Times New Roman" w:hAnsi="Times New Roman" w:cs="Times New Roman"/>
                        </w:rPr>
                        <w:t xml:space="preserve"> has been connected to it, a connection between the </w:t>
                      </w:r>
                      <w:proofErr w:type="spellStart"/>
                      <w:r>
                        <w:rPr>
                          <w:rFonts w:ascii="Times New Roman" w:hAnsi="Times New Roman" w:cs="Times New Roman"/>
                        </w:rPr>
                        <w:t>PipeClient</w:t>
                      </w:r>
                      <w:proofErr w:type="spellEnd"/>
                      <w:r>
                        <w:rPr>
                          <w:rFonts w:ascii="Times New Roman" w:hAnsi="Times New Roman" w:cs="Times New Roman"/>
                        </w:rPr>
                        <w:t xml:space="preserve"> of the application and </w:t>
                      </w:r>
                      <w:proofErr w:type="spellStart"/>
                      <w:r>
                        <w:rPr>
                          <w:rFonts w:ascii="Times New Roman" w:hAnsi="Times New Roman" w:cs="Times New Roman"/>
                        </w:rPr>
                        <w:t>PipeServer</w:t>
                      </w:r>
                      <w:proofErr w:type="spellEnd"/>
                      <w:r>
                        <w:rPr>
                          <w:rFonts w:ascii="Times New Roman" w:hAnsi="Times New Roman" w:cs="Times New Roman"/>
                        </w:rPr>
                        <w:t xml:space="preserve"> of the </w:t>
                      </w:r>
                      <w:proofErr w:type="spellStart"/>
                      <w:r>
                        <w:rPr>
                          <w:rFonts w:ascii="Times New Roman" w:hAnsi="Times New Roman" w:cs="Times New Roman"/>
                        </w:rPr>
                        <w:t>LoggingDisplay</w:t>
                      </w:r>
                      <w:proofErr w:type="spellEnd"/>
                      <w:r>
                        <w:rPr>
                          <w:rFonts w:ascii="Times New Roman" w:hAnsi="Times New Roman" w:cs="Times New Roman"/>
                        </w:rPr>
                        <w:t xml:space="preserve"> is made. When this happens, you can no longer select new files to monitor.</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6E72AACE" wp14:editId="400F8517">
                <wp:simplePos x="0" y="0"/>
                <wp:positionH relativeFrom="column">
                  <wp:posOffset>228600</wp:posOffset>
                </wp:positionH>
                <wp:positionV relativeFrom="paragraph">
                  <wp:posOffset>2759075</wp:posOffset>
                </wp:positionV>
                <wp:extent cx="742950" cy="523875"/>
                <wp:effectExtent l="0" t="0" r="19050" b="28575"/>
                <wp:wrapNone/>
                <wp:docPr id="5" name="Oval 5"/>
                <wp:cNvGraphicFramePr/>
                <a:graphic xmlns:a="http://schemas.openxmlformats.org/drawingml/2006/main">
                  <a:graphicData uri="http://schemas.microsoft.com/office/word/2010/wordprocessingShape">
                    <wps:wsp>
                      <wps:cNvSpPr/>
                      <wps:spPr>
                        <a:xfrm>
                          <a:off x="0" y="0"/>
                          <a:ext cx="742950" cy="52387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72E3F" id="Oval 5" o:spid="_x0000_s1026" style="position:absolute;margin-left:18pt;margin-top:217.25pt;width:58.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" filled="f" strokecolor="red" strokeweight="2pt">
                <v:stroke joinstyle="miter"/>
              </v:oval>
            </w:pict>
          </mc:Fallback>
        </mc:AlternateContent>
      </w:r>
      <w:r w:rsidR="006520FC">
        <w:rPr>
          <w:noProof/>
        </w:rPr>
        <w:drawing>
          <wp:inline distT="0" distB="0" distL="0" distR="0" wp14:anchorId="2E719EB2" wp14:editId="57E1D640">
            <wp:extent cx="5067300" cy="3317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070" cy="3337710"/>
                    </a:xfrm>
                    <a:prstGeom prst="rect">
                      <a:avLst/>
                    </a:prstGeom>
                  </pic:spPr>
                </pic:pic>
              </a:graphicData>
            </a:graphic>
          </wp:inline>
        </w:drawing>
      </w:r>
    </w:p>
    <w:sectPr w:rsidR="006520FC" w:rsidRPr="001405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Lewis, Patrick C" w:date="2017-11-21T16:50:00Z" w:initials="LPC">
    <w:p w14:paraId="0B72534C" w14:textId="77777777" w:rsidR="00515DD9" w:rsidRDefault="00515DD9">
      <w:pPr>
        <w:pStyle w:val="CommentText"/>
      </w:pPr>
      <w:r>
        <w:rPr>
          <w:rStyle w:val="CommentReference"/>
        </w:rPr>
        <w:annotationRef/>
      </w:r>
      <w:r>
        <w:t>The description is a bit confusing. Try to make this a bit more clear.  Don’t expect the reader to have access to your code, so this document should be able to stand alone.</w:t>
      </w:r>
    </w:p>
  </w:comment>
  <w:comment w:id="32" w:author="Lewis, Patrick C" w:date="2017-11-21T16:45:00Z" w:initials="LPC">
    <w:p w14:paraId="3BF230AC" w14:textId="77777777" w:rsidR="00816336" w:rsidRPr="00816336" w:rsidRDefault="00816336">
      <w:pPr>
        <w:pStyle w:val="CommentText"/>
        <w:rPr>
          <w:b/>
        </w:rPr>
      </w:pPr>
      <w:r>
        <w:rPr>
          <w:rStyle w:val="CommentReference"/>
        </w:rPr>
        <w:annotationRef/>
      </w:r>
      <w:r w:rsidRPr="00816336">
        <w:rPr>
          <w:b/>
        </w:rPr>
        <w:t>Coding Style:</w:t>
      </w:r>
    </w:p>
    <w:p w14:paraId="55421AD0" w14:textId="77777777" w:rsidR="00816336" w:rsidRDefault="00816336">
      <w:pPr>
        <w:pStyle w:val="CommentText"/>
      </w:pPr>
      <w:r>
        <w:t xml:space="preserve">It might be better to make this one function and assume that the developer wants the directory created if </w:t>
      </w:r>
      <w:r w:rsidR="00515DD9">
        <w:t>the folder doesn’t exist.</w:t>
      </w:r>
    </w:p>
    <w:p w14:paraId="640B7FB7" w14:textId="77777777" w:rsidR="00515DD9" w:rsidRDefault="00515DD9">
      <w:pPr>
        <w:pStyle w:val="CommentText"/>
      </w:pPr>
      <w:r>
        <w:t>In general, because this class is intended to help solve bugs, do as much as is reasonable to perform desired functionality for the developer without causing potential errors.</w:t>
      </w:r>
    </w:p>
  </w:comment>
  <w:comment w:id="324" w:author="Lewis, Patrick C" w:date="2017-11-21T16:42:00Z" w:initials="LPC">
    <w:p w14:paraId="282F8DBD" w14:textId="77777777" w:rsidR="00816336" w:rsidRPr="00816336" w:rsidRDefault="00816336">
      <w:pPr>
        <w:pStyle w:val="CommentText"/>
        <w:rPr>
          <w:b/>
        </w:rPr>
      </w:pPr>
      <w:r w:rsidRPr="00816336">
        <w:rPr>
          <w:rStyle w:val="CommentReference"/>
          <w:b/>
        </w:rPr>
        <w:annotationRef/>
      </w:r>
      <w:r w:rsidRPr="00816336">
        <w:rPr>
          <w:b/>
        </w:rPr>
        <w:t>Coding Style:</w:t>
      </w:r>
    </w:p>
    <w:p w14:paraId="435D419C" w14:textId="77777777" w:rsidR="00816336" w:rsidRDefault="00816336">
      <w:pPr>
        <w:pStyle w:val="CommentText"/>
      </w:pPr>
      <w:r>
        <w:t>Go ahead and make</w:t>
      </w:r>
      <w:r w:rsidR="00515DD9">
        <w:t xml:space="preserve"> the bool</w:t>
      </w:r>
      <w:r>
        <w:t xml:space="preserve"> an optional argument like so:</w:t>
      </w:r>
    </w:p>
    <w:p w14:paraId="6BAACF1E" w14:textId="77777777" w:rsidR="00816336" w:rsidRDefault="00816336">
      <w:pPr>
        <w:pStyle w:val="CommentText"/>
      </w:pPr>
      <w:r>
        <w:t xml:space="preserve">Write(String s, bool time = DEFAULT_INCLUDE_TIMESTAMP); </w:t>
      </w:r>
    </w:p>
    <w:p w14:paraId="12D89CC0" w14:textId="77777777" w:rsidR="00816336" w:rsidRDefault="00816336">
      <w:pPr>
        <w:pStyle w:val="CommentText"/>
      </w:pPr>
      <w:r>
        <w:t>or similar.</w:t>
      </w:r>
    </w:p>
  </w:comment>
  <w:comment w:id="317" w:author="Lewis, Patrick C" w:date="2017-11-21T16:40:00Z" w:initials="LPC">
    <w:p w14:paraId="1B022621" w14:textId="77777777" w:rsidR="00816336" w:rsidRPr="00816336" w:rsidRDefault="00816336">
      <w:pPr>
        <w:pStyle w:val="CommentText"/>
        <w:rPr>
          <w:b/>
        </w:rPr>
      </w:pPr>
      <w:r w:rsidRPr="00816336">
        <w:rPr>
          <w:rStyle w:val="CommentReference"/>
          <w:b/>
        </w:rPr>
        <w:annotationRef/>
      </w:r>
      <w:r w:rsidRPr="00816336">
        <w:rPr>
          <w:b/>
        </w:rPr>
        <w:t>Coding Style:</w:t>
      </w:r>
    </w:p>
    <w:p w14:paraId="3C7D7231" w14:textId="77777777" w:rsidR="00816336" w:rsidRDefault="00816336">
      <w:pPr>
        <w:pStyle w:val="CommentText"/>
      </w:pPr>
      <w:r>
        <w:t xml:space="preserve">Make the string argument a </w:t>
      </w:r>
      <w:proofErr w:type="spellStart"/>
      <w:r>
        <w:t>params</w:t>
      </w:r>
      <w:proofErr w:type="spellEnd"/>
      <w:r>
        <w:t xml:space="preserve"> argument list, just like the existing Write() function(s). You’ll need to check out the MSDN documentation on </w:t>
      </w:r>
      <w:proofErr w:type="spellStart"/>
      <w:r>
        <w:t>Console.Write</w:t>
      </w:r>
      <w:proofErr w:type="spellEnd"/>
      <w:r>
        <w:t>(). It’s good to follow C# standard implementation with functions similar to standard ones.</w:t>
      </w:r>
    </w:p>
  </w:comment>
  <w:comment w:id="334" w:author="Lewis, Patrick C" w:date="2017-11-21T16:45:00Z" w:initials="LPC">
    <w:p w14:paraId="3392901A" w14:textId="77777777" w:rsidR="00816336" w:rsidRDefault="00816336">
      <w:pPr>
        <w:pStyle w:val="CommentText"/>
        <w:rPr>
          <w:b/>
        </w:rPr>
      </w:pPr>
      <w:r w:rsidRPr="00816336">
        <w:rPr>
          <w:rStyle w:val="CommentReference"/>
          <w:b/>
        </w:rPr>
        <w:annotationRef/>
      </w:r>
      <w:r w:rsidRPr="00816336">
        <w:rPr>
          <w:b/>
        </w:rPr>
        <w:t>Coding Style:</w:t>
      </w:r>
    </w:p>
    <w:p w14:paraId="18AF082B" w14:textId="77777777" w:rsidR="00816336" w:rsidRPr="00816336" w:rsidRDefault="00816336">
      <w:pPr>
        <w:pStyle w:val="CommentText"/>
      </w:pPr>
      <w:r>
        <w:t>Consider the comments on the Write() function</w:t>
      </w:r>
      <w:r w:rsidR="00515DD9">
        <w:t xml:space="preserve"> for both of the </w:t>
      </w:r>
      <w:proofErr w:type="spellStart"/>
      <w:r w:rsidR="00515DD9">
        <w:t>WriteLine</w:t>
      </w:r>
      <w:proofErr w:type="spellEnd"/>
      <w:r w:rsidR="00515DD9">
        <w:t>() functions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2534C" w15:done="1"/>
  <w15:commentEx w15:paraId="640B7FB7" w15:done="1"/>
  <w15:commentEx w15:paraId="12D89CC0" w15:done="1"/>
  <w15:commentEx w15:paraId="3C7D7231" w15:done="1"/>
  <w15:commentEx w15:paraId="18AF08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5F08"/>
    <w:multiLevelType w:val="hybridMultilevel"/>
    <w:tmpl w:val="0BBA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 Patrick C">
    <w15:presenceInfo w15:providerId="AD" w15:userId="S-1-5-21-1757981266-299502267-1801674531-421337"/>
  </w15:person>
  <w15:person w15:author="Tao, Lucas">
    <w15:presenceInfo w15:providerId="AD" w15:userId="S-1-5-21-1757981266-299502267-1801674531-474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97"/>
    <w:rsid w:val="00023CBE"/>
    <w:rsid w:val="000304DF"/>
    <w:rsid w:val="0003609A"/>
    <w:rsid w:val="00063363"/>
    <w:rsid w:val="00080298"/>
    <w:rsid w:val="00090F48"/>
    <w:rsid w:val="00094604"/>
    <w:rsid w:val="000A1027"/>
    <w:rsid w:val="000A50F1"/>
    <w:rsid w:val="000A51CD"/>
    <w:rsid w:val="000A5A42"/>
    <w:rsid w:val="000D4F9F"/>
    <w:rsid w:val="000F56E2"/>
    <w:rsid w:val="001052BA"/>
    <w:rsid w:val="00116472"/>
    <w:rsid w:val="001252C9"/>
    <w:rsid w:val="00140539"/>
    <w:rsid w:val="00187038"/>
    <w:rsid w:val="001A4097"/>
    <w:rsid w:val="001C1CE2"/>
    <w:rsid w:val="001C3F38"/>
    <w:rsid w:val="001D15A9"/>
    <w:rsid w:val="001D5476"/>
    <w:rsid w:val="002136FA"/>
    <w:rsid w:val="002216FC"/>
    <w:rsid w:val="00241A3B"/>
    <w:rsid w:val="002435EF"/>
    <w:rsid w:val="00243836"/>
    <w:rsid w:val="0024443E"/>
    <w:rsid w:val="0025161A"/>
    <w:rsid w:val="00282A39"/>
    <w:rsid w:val="002A0211"/>
    <w:rsid w:val="002A76CF"/>
    <w:rsid w:val="002C1953"/>
    <w:rsid w:val="002C4F67"/>
    <w:rsid w:val="002D42D2"/>
    <w:rsid w:val="002E205A"/>
    <w:rsid w:val="002E6360"/>
    <w:rsid w:val="00311D6B"/>
    <w:rsid w:val="0031267E"/>
    <w:rsid w:val="00326A8C"/>
    <w:rsid w:val="0033694B"/>
    <w:rsid w:val="003464C1"/>
    <w:rsid w:val="00350C90"/>
    <w:rsid w:val="003904E4"/>
    <w:rsid w:val="003A4FCC"/>
    <w:rsid w:val="003B26B2"/>
    <w:rsid w:val="003B312B"/>
    <w:rsid w:val="003B52B7"/>
    <w:rsid w:val="00400517"/>
    <w:rsid w:val="00401DF1"/>
    <w:rsid w:val="00404193"/>
    <w:rsid w:val="00406B55"/>
    <w:rsid w:val="0040759B"/>
    <w:rsid w:val="004113B2"/>
    <w:rsid w:val="004337B8"/>
    <w:rsid w:val="00442FF9"/>
    <w:rsid w:val="004553B2"/>
    <w:rsid w:val="00471BCA"/>
    <w:rsid w:val="00473D0B"/>
    <w:rsid w:val="00475A22"/>
    <w:rsid w:val="0048242F"/>
    <w:rsid w:val="004A24A4"/>
    <w:rsid w:val="004B0E8D"/>
    <w:rsid w:val="004B6A27"/>
    <w:rsid w:val="004D59C0"/>
    <w:rsid w:val="004F6C33"/>
    <w:rsid w:val="00501ADB"/>
    <w:rsid w:val="00515DD9"/>
    <w:rsid w:val="005222AB"/>
    <w:rsid w:val="005341C8"/>
    <w:rsid w:val="00541D80"/>
    <w:rsid w:val="00562816"/>
    <w:rsid w:val="0056353D"/>
    <w:rsid w:val="00570D15"/>
    <w:rsid w:val="00576497"/>
    <w:rsid w:val="00597874"/>
    <w:rsid w:val="005A2D83"/>
    <w:rsid w:val="005C207C"/>
    <w:rsid w:val="005C5CBB"/>
    <w:rsid w:val="005D55C5"/>
    <w:rsid w:val="005E66CD"/>
    <w:rsid w:val="005F7C3B"/>
    <w:rsid w:val="0060495A"/>
    <w:rsid w:val="00610A78"/>
    <w:rsid w:val="00612D93"/>
    <w:rsid w:val="00621768"/>
    <w:rsid w:val="0062703D"/>
    <w:rsid w:val="006319B8"/>
    <w:rsid w:val="006520FC"/>
    <w:rsid w:val="00692193"/>
    <w:rsid w:val="006A7FAD"/>
    <w:rsid w:val="006B4609"/>
    <w:rsid w:val="006C61FE"/>
    <w:rsid w:val="007013BF"/>
    <w:rsid w:val="00711D6E"/>
    <w:rsid w:val="007172F0"/>
    <w:rsid w:val="00717F97"/>
    <w:rsid w:val="00723942"/>
    <w:rsid w:val="007455D2"/>
    <w:rsid w:val="00750179"/>
    <w:rsid w:val="00780D5D"/>
    <w:rsid w:val="00784DAB"/>
    <w:rsid w:val="00793195"/>
    <w:rsid w:val="00793E3E"/>
    <w:rsid w:val="00797491"/>
    <w:rsid w:val="007A53BB"/>
    <w:rsid w:val="007A75E1"/>
    <w:rsid w:val="007B7DE2"/>
    <w:rsid w:val="007C66AB"/>
    <w:rsid w:val="007D6A48"/>
    <w:rsid w:val="007E0AA5"/>
    <w:rsid w:val="007E14B2"/>
    <w:rsid w:val="007E5C6F"/>
    <w:rsid w:val="00816336"/>
    <w:rsid w:val="008174A7"/>
    <w:rsid w:val="00826930"/>
    <w:rsid w:val="00844279"/>
    <w:rsid w:val="0085411E"/>
    <w:rsid w:val="00860321"/>
    <w:rsid w:val="0086081D"/>
    <w:rsid w:val="00863ADC"/>
    <w:rsid w:val="00874A93"/>
    <w:rsid w:val="00882401"/>
    <w:rsid w:val="008A1427"/>
    <w:rsid w:val="008A2077"/>
    <w:rsid w:val="008B2027"/>
    <w:rsid w:val="008C6AA7"/>
    <w:rsid w:val="008F23E8"/>
    <w:rsid w:val="00916515"/>
    <w:rsid w:val="00921112"/>
    <w:rsid w:val="00932AAF"/>
    <w:rsid w:val="00956FCC"/>
    <w:rsid w:val="0096710A"/>
    <w:rsid w:val="00973EBE"/>
    <w:rsid w:val="0097446C"/>
    <w:rsid w:val="00986255"/>
    <w:rsid w:val="00996A52"/>
    <w:rsid w:val="009A03D4"/>
    <w:rsid w:val="009A4C4F"/>
    <w:rsid w:val="009D279F"/>
    <w:rsid w:val="009E3D40"/>
    <w:rsid w:val="009F55FE"/>
    <w:rsid w:val="009F59BA"/>
    <w:rsid w:val="00A5473A"/>
    <w:rsid w:val="00A81FBF"/>
    <w:rsid w:val="00A853C2"/>
    <w:rsid w:val="00A91041"/>
    <w:rsid w:val="00AC2733"/>
    <w:rsid w:val="00AD2A8A"/>
    <w:rsid w:val="00AD5273"/>
    <w:rsid w:val="00AE60A5"/>
    <w:rsid w:val="00B0065C"/>
    <w:rsid w:val="00B130D4"/>
    <w:rsid w:val="00B245F0"/>
    <w:rsid w:val="00B34F4B"/>
    <w:rsid w:val="00B406E5"/>
    <w:rsid w:val="00B40F26"/>
    <w:rsid w:val="00B41FF8"/>
    <w:rsid w:val="00B52015"/>
    <w:rsid w:val="00B56034"/>
    <w:rsid w:val="00B57556"/>
    <w:rsid w:val="00B65778"/>
    <w:rsid w:val="00B96459"/>
    <w:rsid w:val="00BB5061"/>
    <w:rsid w:val="00BC6094"/>
    <w:rsid w:val="00BE19A6"/>
    <w:rsid w:val="00BE7161"/>
    <w:rsid w:val="00BE78A5"/>
    <w:rsid w:val="00BE7DD7"/>
    <w:rsid w:val="00C00066"/>
    <w:rsid w:val="00C01EDB"/>
    <w:rsid w:val="00C20F63"/>
    <w:rsid w:val="00C34AE3"/>
    <w:rsid w:val="00C34EF0"/>
    <w:rsid w:val="00C41379"/>
    <w:rsid w:val="00C6217D"/>
    <w:rsid w:val="00C775A0"/>
    <w:rsid w:val="00C9393B"/>
    <w:rsid w:val="00CA4C3D"/>
    <w:rsid w:val="00CD21AF"/>
    <w:rsid w:val="00CE2495"/>
    <w:rsid w:val="00CE736F"/>
    <w:rsid w:val="00CF6EED"/>
    <w:rsid w:val="00D35FFA"/>
    <w:rsid w:val="00D51A44"/>
    <w:rsid w:val="00D56A6D"/>
    <w:rsid w:val="00D65F4E"/>
    <w:rsid w:val="00D70F8D"/>
    <w:rsid w:val="00D776F0"/>
    <w:rsid w:val="00D90C34"/>
    <w:rsid w:val="00D94C15"/>
    <w:rsid w:val="00DA3AAE"/>
    <w:rsid w:val="00DA45BB"/>
    <w:rsid w:val="00DC19D9"/>
    <w:rsid w:val="00DC5027"/>
    <w:rsid w:val="00DE0457"/>
    <w:rsid w:val="00DE1B86"/>
    <w:rsid w:val="00DE2204"/>
    <w:rsid w:val="00DE2534"/>
    <w:rsid w:val="00DF65E9"/>
    <w:rsid w:val="00E05487"/>
    <w:rsid w:val="00E05735"/>
    <w:rsid w:val="00E147CA"/>
    <w:rsid w:val="00E40456"/>
    <w:rsid w:val="00E52176"/>
    <w:rsid w:val="00E7630D"/>
    <w:rsid w:val="00E849FF"/>
    <w:rsid w:val="00E9516F"/>
    <w:rsid w:val="00E97456"/>
    <w:rsid w:val="00EA391D"/>
    <w:rsid w:val="00EA64AC"/>
    <w:rsid w:val="00EB1F66"/>
    <w:rsid w:val="00EC3CF0"/>
    <w:rsid w:val="00ED35BC"/>
    <w:rsid w:val="00ED6FE6"/>
    <w:rsid w:val="00EE0D7A"/>
    <w:rsid w:val="00EF0751"/>
    <w:rsid w:val="00EF3A16"/>
    <w:rsid w:val="00EF4F46"/>
    <w:rsid w:val="00F127A6"/>
    <w:rsid w:val="00F1441B"/>
    <w:rsid w:val="00F22DF6"/>
    <w:rsid w:val="00F4078F"/>
    <w:rsid w:val="00F60FBA"/>
    <w:rsid w:val="00F65ADA"/>
    <w:rsid w:val="00F73BC7"/>
    <w:rsid w:val="00F82651"/>
    <w:rsid w:val="00FA5AA4"/>
    <w:rsid w:val="00FB0D12"/>
    <w:rsid w:val="00FB4106"/>
    <w:rsid w:val="00FB5EFA"/>
    <w:rsid w:val="00FC5C51"/>
    <w:rsid w:val="00FD08CE"/>
    <w:rsid w:val="00FD3804"/>
    <w:rsid w:val="00FD5D5D"/>
    <w:rsid w:val="00FE1AE2"/>
    <w:rsid w:val="00FE30D2"/>
    <w:rsid w:val="00FE6620"/>
    <w:rsid w:val="00FF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87B4"/>
  <w15:chartTrackingRefBased/>
  <w15:docId w15:val="{8D77E61B-C89A-43E1-AC1D-AF20C230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39"/>
    <w:pPr>
      <w:ind w:left="720"/>
      <w:contextualSpacing/>
    </w:pPr>
  </w:style>
  <w:style w:type="character" w:styleId="CommentReference">
    <w:name w:val="annotation reference"/>
    <w:basedOn w:val="DefaultParagraphFont"/>
    <w:uiPriority w:val="99"/>
    <w:semiHidden/>
    <w:unhideWhenUsed/>
    <w:rsid w:val="00816336"/>
    <w:rPr>
      <w:sz w:val="16"/>
      <w:szCs w:val="16"/>
    </w:rPr>
  </w:style>
  <w:style w:type="paragraph" w:styleId="CommentText">
    <w:name w:val="annotation text"/>
    <w:basedOn w:val="Normal"/>
    <w:link w:val="CommentTextChar"/>
    <w:uiPriority w:val="99"/>
    <w:semiHidden/>
    <w:unhideWhenUsed/>
    <w:rsid w:val="00816336"/>
    <w:pPr>
      <w:spacing w:line="240" w:lineRule="auto"/>
    </w:pPr>
    <w:rPr>
      <w:sz w:val="20"/>
      <w:szCs w:val="20"/>
    </w:rPr>
  </w:style>
  <w:style w:type="character" w:customStyle="1" w:styleId="CommentTextChar">
    <w:name w:val="Comment Text Char"/>
    <w:basedOn w:val="DefaultParagraphFont"/>
    <w:link w:val="CommentText"/>
    <w:uiPriority w:val="99"/>
    <w:semiHidden/>
    <w:rsid w:val="00816336"/>
    <w:rPr>
      <w:sz w:val="20"/>
      <w:szCs w:val="20"/>
    </w:rPr>
  </w:style>
  <w:style w:type="paragraph" w:styleId="CommentSubject">
    <w:name w:val="annotation subject"/>
    <w:basedOn w:val="CommentText"/>
    <w:next w:val="CommentText"/>
    <w:link w:val="CommentSubjectChar"/>
    <w:uiPriority w:val="99"/>
    <w:semiHidden/>
    <w:unhideWhenUsed/>
    <w:rsid w:val="00816336"/>
    <w:rPr>
      <w:b/>
      <w:bCs/>
    </w:rPr>
  </w:style>
  <w:style w:type="character" w:customStyle="1" w:styleId="CommentSubjectChar">
    <w:name w:val="Comment Subject Char"/>
    <w:basedOn w:val="CommentTextChar"/>
    <w:link w:val="CommentSubject"/>
    <w:uiPriority w:val="99"/>
    <w:semiHidden/>
    <w:rsid w:val="00816336"/>
    <w:rPr>
      <w:b/>
      <w:bCs/>
      <w:sz w:val="20"/>
      <w:szCs w:val="20"/>
    </w:rPr>
  </w:style>
  <w:style w:type="paragraph" w:styleId="BalloonText">
    <w:name w:val="Balloon Text"/>
    <w:basedOn w:val="Normal"/>
    <w:link w:val="BalloonTextChar"/>
    <w:uiPriority w:val="99"/>
    <w:semiHidden/>
    <w:unhideWhenUsed/>
    <w:rsid w:val="00816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37EEE-A840-4F4C-A804-61B19345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Lucas</dc:creator>
  <cp:keywords/>
  <dc:description/>
  <cp:lastModifiedBy>Tao, Lucas</cp:lastModifiedBy>
  <cp:revision>277</cp:revision>
  <dcterms:created xsi:type="dcterms:W3CDTF">2017-10-24T20:12:00Z</dcterms:created>
  <dcterms:modified xsi:type="dcterms:W3CDTF">2017-12-05T22:10:00Z</dcterms:modified>
</cp:coreProperties>
</file>